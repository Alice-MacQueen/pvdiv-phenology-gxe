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4F11" w14:textId="09EBFC94" w:rsidR="00125309" w:rsidRPr="00186654" w:rsidRDefault="00125309" w:rsidP="0012530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Testing predictions of plant–microbe–environment interactions to achieve c</w:t>
      </w:r>
      <w:r w:rsidRPr="00186654">
        <w:rPr>
          <w:rFonts w:ascii="Times New Roman" w:hAnsi="Times New Roman" w:cs="Times New Roman"/>
          <w:sz w:val="22"/>
          <w:szCs w:val="22"/>
        </w:rPr>
        <w:t>limate adaptation and</w:t>
      </w:r>
      <w:r>
        <w:rPr>
          <w:rFonts w:ascii="Times New Roman" w:hAnsi="Times New Roman" w:cs="Times New Roman"/>
          <w:sz w:val="22"/>
          <w:szCs w:val="22"/>
        </w:rPr>
        <w:t xml:space="preserve"> improve sustainability in switchgrass</w:t>
      </w:r>
      <w:r w:rsidRPr="0018665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39CF1D" w14:textId="77777777" w:rsidR="00125309" w:rsidRPr="00186654" w:rsidRDefault="00125309" w:rsidP="0067293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9EF4C75" w14:textId="77777777" w:rsidR="00CC560F" w:rsidRPr="00186654" w:rsidRDefault="00CC560F" w:rsidP="0067293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C550BAE" w14:textId="77777777" w:rsidR="00CC560F" w:rsidRPr="00186654" w:rsidRDefault="00CC560F" w:rsidP="00672930">
      <w:pPr>
        <w:jc w:val="both"/>
        <w:rPr>
          <w:rFonts w:ascii="Times New Roman" w:hAnsi="Times New Roman" w:cs="Times New Roman"/>
          <w:sz w:val="22"/>
          <w:szCs w:val="22"/>
        </w:rPr>
      </w:pPr>
      <w:r w:rsidRPr="00186654">
        <w:rPr>
          <w:rFonts w:ascii="Times New Roman" w:hAnsi="Times New Roman" w:cs="Times New Roman"/>
          <w:sz w:val="22"/>
          <w:szCs w:val="22"/>
        </w:rPr>
        <w:t>(PI) Thomas E. Juenger, Professor, University of Texas at Austin</w:t>
      </w:r>
    </w:p>
    <w:p w14:paraId="15ADF0B3" w14:textId="77777777" w:rsidR="00CC560F" w:rsidRPr="00186654" w:rsidRDefault="00CC560F" w:rsidP="00672930">
      <w:pPr>
        <w:jc w:val="both"/>
        <w:rPr>
          <w:rFonts w:ascii="Times New Roman" w:hAnsi="Times New Roman" w:cs="Times New Roman"/>
          <w:sz w:val="22"/>
          <w:szCs w:val="22"/>
        </w:rPr>
      </w:pPr>
      <w:r w:rsidRPr="00186654">
        <w:rPr>
          <w:rFonts w:ascii="Times New Roman" w:hAnsi="Times New Roman" w:cs="Times New Roman"/>
          <w:sz w:val="22"/>
          <w:szCs w:val="22"/>
        </w:rPr>
        <w:t xml:space="preserve">512-232-5751, </w:t>
      </w:r>
      <w:hyperlink r:id="rId6" w:history="1">
        <w:r w:rsidRPr="00186654">
          <w:rPr>
            <w:rStyle w:val="Hyperlink"/>
            <w:rFonts w:ascii="Times New Roman" w:hAnsi="Times New Roman" w:cs="Times New Roman"/>
            <w:sz w:val="22"/>
            <w:szCs w:val="22"/>
          </w:rPr>
          <w:t>tjuenger@austin.utexas.edu</w:t>
        </w:r>
      </w:hyperlink>
    </w:p>
    <w:p w14:paraId="4CF7B873" w14:textId="77777777" w:rsidR="00850017" w:rsidRPr="00186654" w:rsidRDefault="00EC11EA" w:rsidP="00672930">
      <w:pPr>
        <w:jc w:val="both"/>
        <w:rPr>
          <w:rFonts w:ascii="Times New Roman" w:hAnsi="Times New Roman" w:cs="Times New Roman"/>
          <w:sz w:val="22"/>
          <w:szCs w:val="22"/>
        </w:rPr>
      </w:pPr>
      <w:r w:rsidRPr="00186654">
        <w:rPr>
          <w:rFonts w:ascii="Times New Roman" w:hAnsi="Times New Roman" w:cs="Times New Roman"/>
          <w:sz w:val="22"/>
          <w:szCs w:val="22"/>
        </w:rPr>
        <w:t>FOA# DE-FOA-0002214</w:t>
      </w:r>
    </w:p>
    <w:p w14:paraId="75F4149B" w14:textId="65D141EF" w:rsidR="006270D8" w:rsidRPr="00EE2DAA" w:rsidRDefault="006270D8" w:rsidP="00672930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FC77200" w14:textId="77777777" w:rsidR="00CC560F" w:rsidRPr="00186654" w:rsidRDefault="00CC560F" w:rsidP="0067293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186654">
        <w:rPr>
          <w:rFonts w:ascii="Times New Roman" w:hAnsi="Times New Roman" w:cs="Times New Roman"/>
          <w:b/>
          <w:sz w:val="22"/>
          <w:szCs w:val="22"/>
        </w:rPr>
        <w:t>Co-PIs:</w:t>
      </w:r>
    </w:p>
    <w:p w14:paraId="116D2EDD" w14:textId="77777777" w:rsidR="00A937F3" w:rsidRPr="00186654" w:rsidRDefault="00A937F3" w:rsidP="00672930">
      <w:pPr>
        <w:jc w:val="both"/>
        <w:rPr>
          <w:rFonts w:ascii="Times New Roman" w:hAnsi="Times New Roman" w:cs="Times New Roman"/>
          <w:sz w:val="22"/>
          <w:szCs w:val="22"/>
        </w:rPr>
      </w:pPr>
      <w:r w:rsidRPr="00186654">
        <w:rPr>
          <w:rFonts w:ascii="Times New Roman" w:hAnsi="Times New Roman" w:cs="Times New Roman"/>
          <w:sz w:val="22"/>
          <w:szCs w:val="22"/>
        </w:rPr>
        <w:t>Ulrich Mueller, University of Texas at Austin, Austin, TX 78712</w:t>
      </w:r>
    </w:p>
    <w:p w14:paraId="24AB84FE" w14:textId="77777777" w:rsidR="00CC560F" w:rsidRPr="00186654" w:rsidRDefault="00CC560F" w:rsidP="00672930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Jeremy Schmutz, HudsonAlpha Institute for Biotechnology, Huntsville, AL 35806</w:t>
      </w:r>
    </w:p>
    <w:p w14:paraId="6319BA4C" w14:textId="77777777" w:rsidR="00EC11EA" w:rsidRPr="00186654" w:rsidRDefault="00EC11EA" w:rsidP="00672930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Kankshita Swaminathan, HudsonAlpha Institute for Biotechnology, Huntsville, AL 35806</w:t>
      </w:r>
    </w:p>
    <w:p w14:paraId="6D0CCE06" w14:textId="77777777" w:rsidR="00CC560F" w:rsidRPr="00186654" w:rsidRDefault="00CC560F" w:rsidP="00672930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Felix</w:t>
      </w:r>
      <w:r w:rsidR="00BC7D8D"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Fritschi, University of</w:t>
      </w: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Missouri, Columbia, MO 65211</w:t>
      </w:r>
    </w:p>
    <w:p w14:paraId="1F48A2E9" w14:textId="668638FA" w:rsidR="00CC560F" w:rsidRPr="00186654" w:rsidRDefault="00EC11EA" w:rsidP="00672930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Julie Jastrow</w:t>
      </w:r>
      <w:r w:rsidR="001866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Roser Matamala</w:t>
      </w:r>
      <w:r w:rsidR="00CC560F"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, Argonne National Lab, Lemont, IL 60439</w:t>
      </w:r>
    </w:p>
    <w:p w14:paraId="1AA10CDE" w14:textId="77777777" w:rsidR="00CC560F" w:rsidRPr="00186654" w:rsidRDefault="00CC560F" w:rsidP="00672930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Laura Bartley, </w:t>
      </w:r>
      <w:r w:rsidR="00A937F3"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Washington State University, Pullman, WA 99164</w:t>
      </w:r>
    </w:p>
    <w:p w14:paraId="2F775E77" w14:textId="77777777" w:rsidR="00EC11EA" w:rsidRPr="00186654" w:rsidRDefault="00EC11EA" w:rsidP="00672930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David Lowry, Michigan State University, East Lansing, MI</w:t>
      </w:r>
      <w:r w:rsidR="008D3B6A"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48824</w:t>
      </w:r>
    </w:p>
    <w:p w14:paraId="116FCF74" w14:textId="429BD979" w:rsidR="00EC11EA" w:rsidRPr="00186654" w:rsidRDefault="00EC11EA" w:rsidP="00672930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Carol</w:t>
      </w:r>
      <w:r w:rsidR="00740C08">
        <w:rPr>
          <w:rFonts w:ascii="Times New Roman" w:hAnsi="Times New Roman" w:cs="Times New Roman"/>
          <w:color w:val="000000" w:themeColor="text1"/>
          <w:sz w:val="22"/>
          <w:szCs w:val="22"/>
        </w:rPr>
        <w:t>yn</w:t>
      </w: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Malmstrom, Michigan State University, East Lansing, MI</w:t>
      </w:r>
      <w:r w:rsidR="008D3B6A"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48824</w:t>
      </w:r>
    </w:p>
    <w:p w14:paraId="09764EEA" w14:textId="77777777" w:rsidR="00EC11EA" w:rsidRPr="00186654" w:rsidRDefault="00EC11EA" w:rsidP="00672930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Denise Costich, CIMMYT, Mexico City, MX</w:t>
      </w:r>
    </w:p>
    <w:p w14:paraId="1ABE1C36" w14:textId="77777777" w:rsidR="00EC11EA" w:rsidRPr="00186654" w:rsidRDefault="008D3B6A" w:rsidP="00672930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Francis</w:t>
      </w:r>
      <w:r w:rsidR="00EC11EA"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Ro</w:t>
      </w: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u</w:t>
      </w:r>
      <w:r w:rsidR="00EC11EA"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quette, Texas A&amp;M</w:t>
      </w: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Agrilife</w:t>
      </w:r>
      <w:r w:rsidR="00DB5AF5"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Research</w:t>
      </w: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Overton, TX </w:t>
      </w:r>
      <w:r w:rsidRPr="0018665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75684</w:t>
      </w:r>
      <w:r w:rsidR="00EC11EA"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A4CF5BF" w14:textId="130C1CDB" w:rsidR="00EC11EA" w:rsidRPr="00186654" w:rsidRDefault="00EC11EA" w:rsidP="00672930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Phil</w:t>
      </w:r>
      <w:r w:rsidR="00260254">
        <w:rPr>
          <w:rFonts w:ascii="Times New Roman" w:hAnsi="Times New Roman" w:cs="Times New Roman"/>
          <w:color w:val="000000" w:themeColor="text1"/>
          <w:sz w:val="22"/>
          <w:szCs w:val="22"/>
        </w:rPr>
        <w:t>ip</w:t>
      </w: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Fay, USDA-ARS, Temple, TX</w:t>
      </w:r>
      <w:r w:rsidR="008D3B6A"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76502</w:t>
      </w:r>
    </w:p>
    <w:p w14:paraId="457C67B8" w14:textId="77777777" w:rsidR="00EC11EA" w:rsidRPr="00186654" w:rsidRDefault="00EC11EA" w:rsidP="00672930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Alina Zare, University of Flo</w:t>
      </w:r>
      <w:r w:rsidR="008D3B6A"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rida, Gaines</w:t>
      </w: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ville, FL</w:t>
      </w:r>
      <w:r w:rsidR="008D3B6A"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32611</w:t>
      </w:r>
    </w:p>
    <w:p w14:paraId="50A3D4AF" w14:textId="77777777" w:rsidR="00A937F3" w:rsidRPr="00186654" w:rsidRDefault="00A937F3" w:rsidP="00672930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86654">
        <w:rPr>
          <w:rFonts w:ascii="Times New Roman" w:hAnsi="Times New Roman" w:cs="Times New Roman"/>
          <w:color w:val="000000" w:themeColor="text1"/>
          <w:sz w:val="22"/>
          <w:szCs w:val="22"/>
        </w:rPr>
        <w:t>Arvid Boe, South Dakota State University, Brookings, SD</w:t>
      </w:r>
    </w:p>
    <w:p w14:paraId="38232B6B" w14:textId="77777777" w:rsidR="00CC560F" w:rsidRPr="00186654" w:rsidRDefault="00CC560F" w:rsidP="0067293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8458CA7" w14:textId="77777777" w:rsidR="00CC560F" w:rsidRPr="00186654" w:rsidRDefault="00CC560F" w:rsidP="0067293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186654">
        <w:rPr>
          <w:rFonts w:ascii="Times New Roman" w:hAnsi="Times New Roman" w:cs="Times New Roman"/>
          <w:b/>
          <w:sz w:val="22"/>
          <w:szCs w:val="22"/>
        </w:rPr>
        <w:t>Senior Collaborators:</w:t>
      </w:r>
    </w:p>
    <w:p w14:paraId="5F31A1E8" w14:textId="21C81EAF" w:rsidR="00EC11EA" w:rsidRPr="00186654" w:rsidRDefault="00994571" w:rsidP="00850017">
      <w:pPr>
        <w:pStyle w:val="Default"/>
        <w:rPr>
          <w:sz w:val="22"/>
          <w:szCs w:val="22"/>
        </w:rPr>
      </w:pPr>
      <w:r w:rsidRPr="00186654">
        <w:rPr>
          <w:sz w:val="22"/>
          <w:szCs w:val="22"/>
        </w:rPr>
        <w:t>Kate Behr</w:t>
      </w:r>
      <w:r w:rsidR="00EC11EA" w:rsidRPr="00186654">
        <w:rPr>
          <w:sz w:val="22"/>
          <w:szCs w:val="22"/>
        </w:rPr>
        <w:t>man (USDA</w:t>
      </w:r>
      <w:r w:rsidR="00762527" w:rsidRPr="00186654">
        <w:rPr>
          <w:sz w:val="22"/>
          <w:szCs w:val="22"/>
        </w:rPr>
        <w:t xml:space="preserve"> NRCS</w:t>
      </w:r>
      <w:r w:rsidR="00B51331">
        <w:rPr>
          <w:sz w:val="22"/>
          <w:szCs w:val="22"/>
        </w:rPr>
        <w:t>, Temple TX</w:t>
      </w:r>
      <w:r w:rsidR="00EC11EA" w:rsidRPr="00186654">
        <w:rPr>
          <w:sz w:val="22"/>
          <w:szCs w:val="22"/>
        </w:rPr>
        <w:t xml:space="preserve">), Sean Watson </w:t>
      </w:r>
      <w:r w:rsidR="006270D8" w:rsidRPr="00186654">
        <w:rPr>
          <w:sz w:val="22"/>
          <w:szCs w:val="22"/>
        </w:rPr>
        <w:t xml:space="preserve">(Ladybird Johnson Wildflower Center, Austin TX), </w:t>
      </w:r>
      <w:r w:rsidR="00CC560F" w:rsidRPr="00186654">
        <w:rPr>
          <w:sz w:val="22"/>
          <w:szCs w:val="22"/>
        </w:rPr>
        <w:t>J. Rei</w:t>
      </w:r>
      <w:r w:rsidR="00EC11EA" w:rsidRPr="00186654">
        <w:rPr>
          <w:sz w:val="22"/>
          <w:szCs w:val="22"/>
        </w:rPr>
        <w:t xml:space="preserve">lly (USDA-PMS, Kingsville, TX); </w:t>
      </w:r>
      <w:r w:rsidR="00CC560F" w:rsidRPr="00186654">
        <w:rPr>
          <w:sz w:val="22"/>
          <w:szCs w:val="22"/>
        </w:rPr>
        <w:t>Y. Wu (</w:t>
      </w:r>
      <w:r w:rsidR="00EC11EA" w:rsidRPr="00186654">
        <w:rPr>
          <w:sz w:val="22"/>
          <w:szCs w:val="22"/>
        </w:rPr>
        <w:t>OSU, Stillwater, OK)</w:t>
      </w:r>
      <w:r w:rsidR="00CC560F" w:rsidRPr="00186654">
        <w:rPr>
          <w:sz w:val="22"/>
          <w:szCs w:val="22"/>
        </w:rPr>
        <w:t>; R. Mitchell (USDA-ARS, Lincoln, NB)</w:t>
      </w:r>
      <w:r w:rsidR="003632DB" w:rsidRPr="00186654">
        <w:rPr>
          <w:sz w:val="22"/>
          <w:szCs w:val="22"/>
        </w:rPr>
        <w:t xml:space="preserve">; </w:t>
      </w:r>
      <w:r w:rsidR="00762527" w:rsidRPr="00186654">
        <w:rPr>
          <w:sz w:val="22"/>
          <w:szCs w:val="22"/>
        </w:rPr>
        <w:t>Est</w:t>
      </w:r>
      <w:r w:rsidR="00B83AF0" w:rsidRPr="00186654">
        <w:rPr>
          <w:sz w:val="22"/>
          <w:szCs w:val="22"/>
        </w:rPr>
        <w:t>h</w:t>
      </w:r>
      <w:r w:rsidR="00762527" w:rsidRPr="00186654">
        <w:rPr>
          <w:sz w:val="22"/>
          <w:szCs w:val="22"/>
        </w:rPr>
        <w:t>er Singer (DOE Joint Genome Institute</w:t>
      </w:r>
      <w:r w:rsidR="00B51331">
        <w:rPr>
          <w:sz w:val="22"/>
          <w:szCs w:val="22"/>
        </w:rPr>
        <w:t>, Berkeley CA</w:t>
      </w:r>
      <w:r w:rsidR="00762527" w:rsidRPr="00186654">
        <w:rPr>
          <w:sz w:val="22"/>
          <w:szCs w:val="22"/>
        </w:rPr>
        <w:t xml:space="preserve">); </w:t>
      </w:r>
      <w:r w:rsidR="003632DB" w:rsidRPr="00186654">
        <w:rPr>
          <w:sz w:val="22"/>
          <w:szCs w:val="22"/>
        </w:rPr>
        <w:t xml:space="preserve">Adrian Quero (COLPOS, Mexico City, MX); </w:t>
      </w:r>
      <w:r w:rsidR="00850017" w:rsidRPr="00186654">
        <w:rPr>
          <w:sz w:val="22"/>
          <w:szCs w:val="22"/>
        </w:rPr>
        <w:t>J.F. Villanueva Avalos (INIFAP, Verdineño, MX); F. Rubio (INIFAP, Calera, MX)</w:t>
      </w:r>
    </w:p>
    <w:p w14:paraId="0E1D26D0" w14:textId="77777777" w:rsidR="009A055A" w:rsidRPr="00186654" w:rsidRDefault="009A055A" w:rsidP="0067293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F66B1C3" w14:textId="77777777" w:rsidR="009A055A" w:rsidRPr="00186654" w:rsidRDefault="009A055A" w:rsidP="009A055A">
      <w:pPr>
        <w:rPr>
          <w:rFonts w:ascii="Times New Roman" w:hAnsi="Times New Roman" w:cs="Times New Roman"/>
          <w:b/>
          <w:sz w:val="22"/>
          <w:szCs w:val="22"/>
        </w:rPr>
      </w:pPr>
      <w:r w:rsidRPr="00186654">
        <w:rPr>
          <w:rFonts w:ascii="Times New Roman" w:hAnsi="Times New Roman" w:cs="Times New Roman"/>
          <w:b/>
          <w:sz w:val="22"/>
          <w:szCs w:val="22"/>
        </w:rPr>
        <w:t>OBJECTIVES</w:t>
      </w:r>
    </w:p>
    <w:p w14:paraId="71BE4228" w14:textId="77777777" w:rsidR="00850017" w:rsidRPr="00186654" w:rsidRDefault="00850017" w:rsidP="009A055A">
      <w:pPr>
        <w:rPr>
          <w:rFonts w:ascii="Times New Roman" w:hAnsi="Times New Roman" w:cs="Times New Roman"/>
          <w:b/>
          <w:sz w:val="16"/>
          <w:szCs w:val="16"/>
        </w:rPr>
      </w:pPr>
    </w:p>
    <w:p w14:paraId="2AFCDAD7" w14:textId="254545A9" w:rsidR="009A055A" w:rsidRPr="00186654" w:rsidRDefault="009A055A" w:rsidP="00790ACA">
      <w:pPr>
        <w:jc w:val="both"/>
        <w:rPr>
          <w:rFonts w:ascii="Times New Roman" w:hAnsi="Times New Roman" w:cs="Times New Roman"/>
          <w:sz w:val="22"/>
          <w:szCs w:val="22"/>
        </w:rPr>
      </w:pPr>
      <w:r w:rsidRPr="00186654">
        <w:rPr>
          <w:rFonts w:ascii="Times New Roman" w:hAnsi="Times New Roman" w:cs="Times New Roman"/>
          <w:sz w:val="22"/>
          <w:szCs w:val="22"/>
        </w:rPr>
        <w:t xml:space="preserve">Utilize switchgrass common gardens to </w:t>
      </w:r>
      <w:del w:id="0" w:author="Alice MacQueen" w:date="2020-01-26T22:17:00Z">
        <w:r w:rsidRPr="00186654" w:rsidDel="007A0A32">
          <w:rPr>
            <w:rFonts w:ascii="Times New Roman" w:hAnsi="Times New Roman" w:cs="Times New Roman"/>
            <w:sz w:val="22"/>
            <w:szCs w:val="22"/>
          </w:rPr>
          <w:delText xml:space="preserve">further </w:delText>
        </w:r>
      </w:del>
      <w:ins w:id="1" w:author="Alice MacQueen" w:date="2020-01-26T22:17:00Z">
        <w:r w:rsidR="007A0A32">
          <w:rPr>
            <w:rFonts w:ascii="Times New Roman" w:hAnsi="Times New Roman" w:cs="Times New Roman"/>
            <w:sz w:val="22"/>
            <w:szCs w:val="22"/>
          </w:rPr>
          <w:t>continue</w:t>
        </w:r>
        <w:r w:rsidR="007A0A32" w:rsidRPr="00186654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r w:rsidRPr="00186654">
        <w:rPr>
          <w:rFonts w:ascii="Times New Roman" w:hAnsi="Times New Roman" w:cs="Times New Roman"/>
          <w:sz w:val="22"/>
          <w:szCs w:val="22"/>
        </w:rPr>
        <w:t>studies of local adaptation and to identify beneficial candidate genes and microbial associates (bacteria/archaea, fungi, and viruses). Generate predictions of optimal plant ideotypes across adaptation</w:t>
      </w:r>
      <w:r w:rsidR="00F34426">
        <w:rPr>
          <w:rFonts w:ascii="Times New Roman" w:hAnsi="Times New Roman" w:cs="Times New Roman"/>
          <w:sz w:val="22"/>
          <w:szCs w:val="22"/>
        </w:rPr>
        <w:t xml:space="preserve"> zones</w:t>
      </w:r>
      <w:r w:rsidRPr="00186654">
        <w:rPr>
          <w:rFonts w:ascii="Times New Roman" w:hAnsi="Times New Roman" w:cs="Times New Roman"/>
          <w:sz w:val="22"/>
          <w:szCs w:val="22"/>
        </w:rPr>
        <w:t xml:space="preserve"> and test these predictions with direct manipulations in the field.</w:t>
      </w:r>
    </w:p>
    <w:p w14:paraId="41642992" w14:textId="77777777" w:rsidR="009A055A" w:rsidRPr="00186654" w:rsidRDefault="009A055A" w:rsidP="00790ACA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9B9A1C" w14:textId="346D23F4" w:rsidR="009A055A" w:rsidRPr="00186654" w:rsidRDefault="009A055A" w:rsidP="00790ACA">
      <w:pPr>
        <w:jc w:val="both"/>
        <w:rPr>
          <w:rFonts w:ascii="Times New Roman" w:hAnsi="Times New Roman" w:cs="Times New Roman"/>
          <w:sz w:val="22"/>
          <w:szCs w:val="22"/>
        </w:rPr>
      </w:pPr>
      <w:r w:rsidRPr="00186654">
        <w:rPr>
          <w:rFonts w:ascii="Times New Roman" w:hAnsi="Times New Roman" w:cs="Times New Roman"/>
          <w:sz w:val="22"/>
          <w:szCs w:val="22"/>
        </w:rPr>
        <w:t>Establish “sow, select, sequence” experiments to study the genetic and microbial drivers of seed dormancy, seedling recruitment, and</w:t>
      </w:r>
      <w:commentRangeStart w:id="2"/>
      <w:r w:rsidRPr="00186654">
        <w:rPr>
          <w:rFonts w:ascii="Times New Roman" w:hAnsi="Times New Roman" w:cs="Times New Roman"/>
          <w:sz w:val="22"/>
          <w:szCs w:val="22"/>
        </w:rPr>
        <w:t xml:space="preserve"> establishment </w:t>
      </w:r>
      <w:del w:id="3" w:author="Alice MacQueen" w:date="2020-01-26T22:18:00Z">
        <w:r w:rsidRPr="00186654" w:rsidDel="007A0A32">
          <w:rPr>
            <w:rFonts w:ascii="Times New Roman" w:hAnsi="Times New Roman" w:cs="Times New Roman"/>
            <w:sz w:val="22"/>
            <w:szCs w:val="22"/>
          </w:rPr>
          <w:delText xml:space="preserve">adaptation </w:delText>
        </w:r>
      </w:del>
      <w:ins w:id="4" w:author="Alice MacQueen" w:date="2020-01-26T22:18:00Z">
        <w:r w:rsidR="007A0A32">
          <w:rPr>
            <w:rFonts w:ascii="Times New Roman" w:hAnsi="Times New Roman" w:cs="Times New Roman"/>
            <w:sz w:val="22"/>
            <w:szCs w:val="22"/>
          </w:rPr>
          <w:t>ability</w:t>
        </w:r>
        <w:r w:rsidR="007A0A32" w:rsidRPr="00186654">
          <w:rPr>
            <w:rFonts w:ascii="Times New Roman" w:hAnsi="Times New Roman" w:cs="Times New Roman"/>
            <w:sz w:val="22"/>
            <w:szCs w:val="22"/>
          </w:rPr>
          <w:t xml:space="preserve"> </w:t>
        </w:r>
        <w:commentRangeEnd w:id="2"/>
        <w:r w:rsidR="007A0A32">
          <w:rPr>
            <w:rStyle w:val="CommentReference"/>
          </w:rPr>
          <w:commentReference w:id="2"/>
        </w:r>
      </w:ins>
      <w:r w:rsidRPr="00186654">
        <w:rPr>
          <w:rFonts w:ascii="Times New Roman" w:hAnsi="Times New Roman" w:cs="Times New Roman"/>
          <w:sz w:val="22"/>
          <w:szCs w:val="22"/>
        </w:rPr>
        <w:t>acros</w:t>
      </w:r>
      <w:r w:rsidR="00186654">
        <w:rPr>
          <w:rFonts w:ascii="Times New Roman" w:hAnsi="Times New Roman" w:cs="Times New Roman"/>
          <w:sz w:val="22"/>
          <w:szCs w:val="22"/>
        </w:rPr>
        <w:t>s broad environmental gradients.</w:t>
      </w:r>
    </w:p>
    <w:p w14:paraId="7E73F65D" w14:textId="77777777" w:rsidR="009A055A" w:rsidRPr="00186654" w:rsidRDefault="009A055A" w:rsidP="00790ACA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1BF57F4" w14:textId="26EFDDCE" w:rsidR="009A055A" w:rsidRPr="00186654" w:rsidRDefault="009A055A" w:rsidP="00790ACA">
      <w:pPr>
        <w:jc w:val="both"/>
        <w:rPr>
          <w:rFonts w:ascii="Times New Roman" w:hAnsi="Times New Roman" w:cs="Times New Roman"/>
          <w:sz w:val="22"/>
          <w:szCs w:val="22"/>
        </w:rPr>
      </w:pPr>
      <w:r w:rsidRPr="00186654">
        <w:rPr>
          <w:rFonts w:ascii="Times New Roman" w:hAnsi="Times New Roman" w:cs="Times New Roman"/>
          <w:sz w:val="22"/>
          <w:szCs w:val="22"/>
        </w:rPr>
        <w:t xml:space="preserve">Screen a novel </w:t>
      </w:r>
      <w:r w:rsidRPr="00186654">
        <w:rPr>
          <w:rFonts w:ascii="Times New Roman" w:hAnsi="Times New Roman" w:cs="Times New Roman"/>
          <w:i/>
          <w:sz w:val="22"/>
          <w:szCs w:val="22"/>
        </w:rPr>
        <w:t>Panicum</w:t>
      </w:r>
      <w:r w:rsidRPr="00186654">
        <w:rPr>
          <w:rFonts w:ascii="Times New Roman" w:hAnsi="Times New Roman" w:cs="Times New Roman"/>
          <w:sz w:val="22"/>
          <w:szCs w:val="22"/>
        </w:rPr>
        <w:t xml:space="preserve"> mutant population to discover genes controlling key traits and plant</w:t>
      </w:r>
      <w:r w:rsidR="00F34426">
        <w:rPr>
          <w:rFonts w:ascii="Times New Roman" w:hAnsi="Times New Roman" w:cs="Times New Roman"/>
          <w:sz w:val="22"/>
          <w:szCs w:val="22"/>
        </w:rPr>
        <w:t>–</w:t>
      </w:r>
      <w:r w:rsidRPr="00186654">
        <w:rPr>
          <w:rFonts w:ascii="Times New Roman" w:hAnsi="Times New Roman" w:cs="Times New Roman"/>
          <w:sz w:val="22"/>
          <w:szCs w:val="22"/>
        </w:rPr>
        <w:t>microbe interactions.</w:t>
      </w:r>
    </w:p>
    <w:p w14:paraId="649E0361" w14:textId="77777777" w:rsidR="009A055A" w:rsidRPr="00186654" w:rsidRDefault="009A055A" w:rsidP="00790ACA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1CF494FB" w14:textId="716FF353" w:rsidR="009A055A" w:rsidRPr="00186654" w:rsidRDefault="009A055A" w:rsidP="00790ACA">
      <w:pPr>
        <w:jc w:val="both"/>
        <w:rPr>
          <w:rFonts w:ascii="Times New Roman" w:hAnsi="Times New Roman" w:cs="Times New Roman"/>
          <w:sz w:val="22"/>
          <w:szCs w:val="22"/>
        </w:rPr>
      </w:pPr>
      <w:r w:rsidRPr="00186654">
        <w:rPr>
          <w:rFonts w:ascii="Times New Roman" w:hAnsi="Times New Roman" w:cs="Times New Roman"/>
          <w:sz w:val="22"/>
          <w:szCs w:val="22"/>
        </w:rPr>
        <w:t>Investigate candidate genes affecting switchgrass traits (e.g., phenology, seedling recruitment, winter-survivorship, root system allocation</w:t>
      </w:r>
      <w:r w:rsidR="00740C08">
        <w:rPr>
          <w:rFonts w:ascii="Times New Roman" w:hAnsi="Times New Roman" w:cs="Times New Roman"/>
          <w:sz w:val="22"/>
          <w:szCs w:val="22"/>
        </w:rPr>
        <w:t xml:space="preserve"> &amp;</w:t>
      </w:r>
      <w:r w:rsidR="00C33802">
        <w:rPr>
          <w:rFonts w:ascii="Times New Roman" w:hAnsi="Times New Roman" w:cs="Times New Roman"/>
          <w:sz w:val="22"/>
          <w:szCs w:val="22"/>
        </w:rPr>
        <w:t xml:space="preserve"> </w:t>
      </w:r>
      <w:r w:rsidR="00740C08">
        <w:rPr>
          <w:rFonts w:ascii="Times New Roman" w:hAnsi="Times New Roman" w:cs="Times New Roman"/>
          <w:sz w:val="22"/>
          <w:szCs w:val="22"/>
        </w:rPr>
        <w:t>composition</w:t>
      </w:r>
      <w:r w:rsidRPr="00186654">
        <w:rPr>
          <w:rFonts w:ascii="Times New Roman" w:hAnsi="Times New Roman" w:cs="Times New Roman"/>
          <w:sz w:val="22"/>
          <w:szCs w:val="22"/>
        </w:rPr>
        <w:t>, microbial associations) using gene-editing experiments.</w:t>
      </w:r>
    </w:p>
    <w:p w14:paraId="6E041482" w14:textId="77777777" w:rsidR="009A055A" w:rsidRPr="00186654" w:rsidRDefault="009A055A" w:rsidP="00790ACA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D93A954" w14:textId="46CA4B9F" w:rsidR="009A055A" w:rsidRDefault="009A055A" w:rsidP="00790ACA">
      <w:pPr>
        <w:jc w:val="both"/>
        <w:rPr>
          <w:rFonts w:ascii="Times New Roman" w:hAnsi="Times New Roman" w:cs="Times New Roman"/>
          <w:sz w:val="22"/>
          <w:szCs w:val="22"/>
        </w:rPr>
      </w:pPr>
      <w:r w:rsidRPr="00186654">
        <w:rPr>
          <w:rFonts w:ascii="Times New Roman" w:hAnsi="Times New Roman" w:cs="Times New Roman"/>
          <w:sz w:val="22"/>
          <w:szCs w:val="22"/>
        </w:rPr>
        <w:t xml:space="preserve">Expand existing switchgrass microbial isolate collections with additional collecting across field sites, host material, and years. Use microbial selection experiments to manipulate microbial communities. Study individual microbes, </w:t>
      </w:r>
      <w:ins w:id="5" w:author="Alice MacQueen" w:date="2020-01-26T22:19:00Z">
        <w:r w:rsidR="007A0A32">
          <w:rPr>
            <w:rFonts w:ascii="Times New Roman" w:hAnsi="Times New Roman" w:cs="Times New Roman"/>
            <w:sz w:val="22"/>
            <w:szCs w:val="22"/>
          </w:rPr>
          <w:t xml:space="preserve">synthetic communities, and </w:t>
        </w:r>
      </w:ins>
      <w:del w:id="6" w:author="Alice MacQueen" w:date="2020-01-26T22:19:00Z">
        <w:r w:rsidRPr="00186654" w:rsidDel="007A0A32">
          <w:rPr>
            <w:rFonts w:ascii="Times New Roman" w:hAnsi="Times New Roman" w:cs="Times New Roman"/>
            <w:sz w:val="22"/>
            <w:szCs w:val="22"/>
          </w:rPr>
          <w:delText xml:space="preserve">synthetic, and </w:delText>
        </w:r>
      </w:del>
      <w:r w:rsidRPr="00186654">
        <w:rPr>
          <w:rFonts w:ascii="Times New Roman" w:hAnsi="Times New Roman" w:cs="Times New Roman"/>
          <w:sz w:val="22"/>
          <w:szCs w:val="22"/>
        </w:rPr>
        <w:t>evolved communities and</w:t>
      </w:r>
      <w:r w:rsidR="00654FEF" w:rsidRPr="00186654">
        <w:rPr>
          <w:rFonts w:ascii="Times New Roman" w:hAnsi="Times New Roman" w:cs="Times New Roman"/>
          <w:sz w:val="22"/>
          <w:szCs w:val="22"/>
        </w:rPr>
        <w:t xml:space="preserve"> their role in stress tolerance</w:t>
      </w:r>
      <w:r w:rsidRPr="00186654">
        <w:rPr>
          <w:rFonts w:ascii="Times New Roman" w:hAnsi="Times New Roman" w:cs="Times New Roman"/>
          <w:sz w:val="22"/>
          <w:szCs w:val="22"/>
        </w:rPr>
        <w:t xml:space="preserve"> using growth chamber, greenhouse, and field experiments.</w:t>
      </w:r>
    </w:p>
    <w:p w14:paraId="2B260FE2" w14:textId="046F972B" w:rsidR="006B49AF" w:rsidRPr="006B49AF" w:rsidRDefault="006B49AF" w:rsidP="00790ACA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8070BB6" w14:textId="19D454E2" w:rsidR="006B49AF" w:rsidRPr="00186654" w:rsidRDefault="006B49AF" w:rsidP="006B49AF">
      <w:pPr>
        <w:jc w:val="both"/>
        <w:rPr>
          <w:rFonts w:ascii="Times New Roman" w:hAnsi="Times New Roman" w:cs="Times New Roman"/>
          <w:sz w:val="22"/>
          <w:szCs w:val="22"/>
        </w:rPr>
      </w:pPr>
      <w:r w:rsidRPr="00186654">
        <w:rPr>
          <w:rFonts w:ascii="Times New Roman" w:hAnsi="Times New Roman" w:cs="Times New Roman"/>
          <w:sz w:val="22"/>
          <w:szCs w:val="22"/>
        </w:rPr>
        <w:t>Evaluate the impact of switchgrass traits and associated microbial diversity on ecosystem</w:t>
      </w:r>
      <w:del w:id="7" w:author="Alice MacQueen" w:date="2020-01-26T22:20:00Z">
        <w:r w:rsidRPr="00186654" w:rsidDel="007A0A32">
          <w:rPr>
            <w:rFonts w:ascii="Times New Roman" w:hAnsi="Times New Roman" w:cs="Times New Roman"/>
            <w:sz w:val="22"/>
            <w:szCs w:val="22"/>
          </w:rPr>
          <w:delText>s</w:delText>
        </w:r>
      </w:del>
      <w:r w:rsidRPr="00186654">
        <w:rPr>
          <w:rFonts w:ascii="Times New Roman" w:hAnsi="Times New Roman" w:cs="Times New Roman"/>
          <w:sz w:val="22"/>
          <w:szCs w:val="22"/>
        </w:rPr>
        <w:t xml:space="preserve"> processes in stand plantings. </w:t>
      </w:r>
      <w:del w:id="8" w:author="Alice MacQueen" w:date="2020-01-26T22:20:00Z">
        <w:r w:rsidRPr="00186654" w:rsidDel="007A0A32">
          <w:rPr>
            <w:rFonts w:ascii="Times New Roman" w:hAnsi="Times New Roman" w:cs="Times New Roman"/>
            <w:sz w:val="22"/>
            <w:szCs w:val="22"/>
          </w:rPr>
          <w:delText xml:space="preserve">Utilize </w:delText>
        </w:r>
      </w:del>
      <w:ins w:id="9" w:author="Alice MacQueen" w:date="2020-01-26T22:20:00Z">
        <w:r w:rsidR="007A0A32">
          <w:rPr>
            <w:rFonts w:ascii="Times New Roman" w:hAnsi="Times New Roman" w:cs="Times New Roman"/>
            <w:sz w:val="22"/>
            <w:szCs w:val="22"/>
          </w:rPr>
          <w:t>Conduct</w:t>
        </w:r>
        <w:r w:rsidR="007A0A32" w:rsidRPr="00186654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r w:rsidRPr="00186654">
        <w:rPr>
          <w:rFonts w:ascii="Times New Roman" w:hAnsi="Times New Roman" w:cs="Times New Roman"/>
          <w:sz w:val="22"/>
          <w:szCs w:val="22"/>
        </w:rPr>
        <w:t xml:space="preserve">experimental manipulations within existing </w:t>
      </w:r>
      <w:r>
        <w:rPr>
          <w:rFonts w:ascii="Times New Roman" w:hAnsi="Times New Roman" w:cs="Times New Roman"/>
          <w:sz w:val="22"/>
          <w:szCs w:val="22"/>
        </w:rPr>
        <w:t>stands</w:t>
      </w:r>
      <w:r w:rsidRPr="00186654">
        <w:rPr>
          <w:rFonts w:ascii="Times New Roman" w:hAnsi="Times New Roman" w:cs="Times New Roman"/>
          <w:sz w:val="22"/>
          <w:szCs w:val="22"/>
        </w:rPr>
        <w:t xml:space="preserve"> to test predictions </w:t>
      </w:r>
      <w:r>
        <w:rPr>
          <w:rFonts w:ascii="Times New Roman" w:hAnsi="Times New Roman" w:cs="Times New Roman"/>
          <w:sz w:val="22"/>
          <w:szCs w:val="22"/>
        </w:rPr>
        <w:t xml:space="preserve">about </w:t>
      </w:r>
      <w:ins w:id="10" w:author="Alice MacQueen" w:date="2020-01-26T22:21:00Z">
        <w:r w:rsidR="007A0A32">
          <w:rPr>
            <w:rFonts w:ascii="Times New Roman" w:hAnsi="Times New Roman" w:cs="Times New Roman"/>
            <w:sz w:val="22"/>
            <w:szCs w:val="22"/>
          </w:rPr>
          <w:t xml:space="preserve">effects of </w:t>
        </w:r>
      </w:ins>
      <w:r w:rsidRPr="00186654">
        <w:rPr>
          <w:rFonts w:ascii="Times New Roman" w:hAnsi="Times New Roman" w:cs="Times New Roman"/>
          <w:sz w:val="22"/>
          <w:szCs w:val="22"/>
        </w:rPr>
        <w:t>climate change</w:t>
      </w:r>
      <w:r>
        <w:rPr>
          <w:rFonts w:ascii="Times New Roman" w:hAnsi="Times New Roman" w:cs="Times New Roman"/>
          <w:sz w:val="22"/>
          <w:szCs w:val="22"/>
        </w:rPr>
        <w:t xml:space="preserve"> and resource limitation </w:t>
      </w:r>
      <w:r w:rsidRPr="00186654">
        <w:rPr>
          <w:rFonts w:ascii="Times New Roman" w:hAnsi="Times New Roman" w:cs="Times New Roman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switchgrass biomass productivity and soil carbon sequestration</w:t>
      </w:r>
      <w:ins w:id="11" w:author="Alice MacQueen" w:date="2020-01-26T22:21:00Z">
        <w:r w:rsidR="007A0A32">
          <w:rPr>
            <w:rFonts w:ascii="Times New Roman" w:hAnsi="Times New Roman" w:cs="Times New Roman"/>
            <w:sz w:val="22"/>
            <w:szCs w:val="22"/>
          </w:rPr>
          <w:t>.</w:t>
        </w:r>
      </w:ins>
      <w:del w:id="12" w:author="Alice MacQueen" w:date="2020-01-26T22:21:00Z">
        <w:r w:rsidDel="007A0A32">
          <w:rPr>
            <w:rFonts w:ascii="Times New Roman" w:hAnsi="Times New Roman" w:cs="Times New Roman"/>
            <w:sz w:val="22"/>
            <w:szCs w:val="22"/>
          </w:rPr>
          <w:delText>,</w:delText>
        </w:r>
      </w:del>
    </w:p>
    <w:p w14:paraId="14D3B6C9" w14:textId="77777777" w:rsidR="009A055A" w:rsidRPr="00186654" w:rsidRDefault="009A055A" w:rsidP="00790ACA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5A5D1208" w14:textId="3EEEB995" w:rsidR="00850017" w:rsidRPr="00186654" w:rsidRDefault="00CC560F" w:rsidP="00186654">
      <w:pPr>
        <w:jc w:val="both"/>
        <w:rPr>
          <w:rFonts w:ascii="Times New Roman" w:hAnsi="Times New Roman" w:cs="Times New Roman"/>
          <w:sz w:val="22"/>
          <w:szCs w:val="22"/>
        </w:rPr>
      </w:pPr>
      <w:r w:rsidRPr="00186654">
        <w:rPr>
          <w:rFonts w:ascii="Times New Roman" w:hAnsi="Times New Roman" w:cs="Times New Roman"/>
          <w:b/>
          <w:sz w:val="22"/>
          <w:szCs w:val="22"/>
        </w:rPr>
        <w:lastRenderedPageBreak/>
        <w:t xml:space="preserve">Project Description: </w:t>
      </w:r>
      <w:r w:rsidR="00CD1987" w:rsidRPr="00186654">
        <w:rPr>
          <w:rFonts w:ascii="Times New Roman" w:hAnsi="Times New Roman" w:cs="Times New Roman"/>
          <w:sz w:val="22"/>
          <w:szCs w:val="22"/>
        </w:rPr>
        <w:t>We need</w:t>
      </w:r>
      <w:r w:rsidR="00CD1987" w:rsidRPr="0018665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54F19">
        <w:rPr>
          <w:rFonts w:ascii="Times New Roman" w:hAnsi="Times New Roman" w:cs="Times New Roman"/>
          <w:sz w:val="22"/>
          <w:szCs w:val="22"/>
        </w:rPr>
        <w:t>more</w:t>
      </w:r>
      <w:r w:rsidR="00C54F19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850017" w:rsidRPr="00186654">
        <w:rPr>
          <w:rFonts w:ascii="Times New Roman" w:hAnsi="Times New Roman" w:cs="Times New Roman"/>
          <w:sz w:val="22"/>
          <w:szCs w:val="22"/>
        </w:rPr>
        <w:t>carbon-</w:t>
      </w:r>
      <w:r w:rsidR="00C54F19">
        <w:rPr>
          <w:rFonts w:ascii="Times New Roman" w:hAnsi="Times New Roman" w:cs="Times New Roman"/>
          <w:sz w:val="22"/>
          <w:szCs w:val="22"/>
        </w:rPr>
        <w:t>neutral</w:t>
      </w:r>
      <w:r w:rsidR="00850017" w:rsidRPr="00186654">
        <w:rPr>
          <w:rFonts w:ascii="Times New Roman" w:hAnsi="Times New Roman" w:cs="Times New Roman"/>
          <w:sz w:val="22"/>
          <w:szCs w:val="22"/>
        </w:rPr>
        <w:t xml:space="preserve"> energy sources to reduce greenhouse gas emissions and their </w:t>
      </w:r>
      <w:r w:rsidR="005C11F1">
        <w:rPr>
          <w:rFonts w:ascii="Times New Roman" w:hAnsi="Times New Roman" w:cs="Times New Roman"/>
          <w:sz w:val="22"/>
          <w:szCs w:val="22"/>
        </w:rPr>
        <w:t>forcing</w:t>
      </w:r>
      <w:r w:rsidR="00850017" w:rsidRPr="00186654">
        <w:rPr>
          <w:rFonts w:ascii="Times New Roman" w:hAnsi="Times New Roman" w:cs="Times New Roman"/>
          <w:sz w:val="22"/>
          <w:szCs w:val="22"/>
        </w:rPr>
        <w:t xml:space="preserve"> </w:t>
      </w:r>
      <w:del w:id="13" w:author="Alice MacQueen" w:date="2020-01-26T22:21:00Z">
        <w:r w:rsidR="00850017" w:rsidRPr="00186654" w:rsidDel="007A0A32">
          <w:rPr>
            <w:rFonts w:ascii="Times New Roman" w:hAnsi="Times New Roman" w:cs="Times New Roman"/>
            <w:sz w:val="22"/>
            <w:szCs w:val="22"/>
          </w:rPr>
          <w:delText xml:space="preserve">in </w:delText>
        </w:r>
      </w:del>
      <w:ins w:id="14" w:author="Alice MacQueen" w:date="2020-01-26T22:21:00Z">
        <w:r w:rsidR="007A0A32">
          <w:rPr>
            <w:rFonts w:ascii="Times New Roman" w:hAnsi="Times New Roman" w:cs="Times New Roman"/>
            <w:sz w:val="22"/>
            <w:szCs w:val="22"/>
          </w:rPr>
          <w:t xml:space="preserve">effects on </w:t>
        </w:r>
      </w:ins>
      <w:r w:rsidR="00850017" w:rsidRPr="00186654">
        <w:rPr>
          <w:rFonts w:ascii="Times New Roman" w:hAnsi="Times New Roman" w:cs="Times New Roman"/>
          <w:sz w:val="22"/>
          <w:szCs w:val="22"/>
        </w:rPr>
        <w:t xml:space="preserve">climate change. There is growing interest in the potential of biofuels for meeting this need. A critical question is whether biofuel production can be </w:t>
      </w:r>
      <w:r w:rsidR="00850017" w:rsidRPr="00186654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sustainable </w:t>
      </w:r>
      <w:r w:rsidR="00850017" w:rsidRPr="00186654">
        <w:rPr>
          <w:rFonts w:ascii="Times New Roman" w:hAnsi="Times New Roman" w:cs="Times New Roman"/>
          <w:sz w:val="22"/>
          <w:szCs w:val="22"/>
        </w:rPr>
        <w:t xml:space="preserve">over the time scales needed to mitigate our carbon debt from fossil fuel consumption. </w:t>
      </w:r>
      <w:r w:rsidR="00186654">
        <w:rPr>
          <w:rFonts w:ascii="Times New Roman" w:hAnsi="Times New Roman" w:cs="Times New Roman"/>
          <w:sz w:val="22"/>
          <w:szCs w:val="22"/>
        </w:rPr>
        <w:t xml:space="preserve">The </w:t>
      </w:r>
      <w:r w:rsidR="00850017" w:rsidRPr="00186654">
        <w:rPr>
          <w:rFonts w:ascii="Times New Roman" w:hAnsi="Times New Roman" w:cs="Times New Roman"/>
          <w:sz w:val="22"/>
          <w:szCs w:val="22"/>
        </w:rPr>
        <w:t>long-term productivity of biofuels depends on the environmental factors limiting</w:t>
      </w:r>
      <w:r w:rsidR="002105AC">
        <w:rPr>
          <w:rFonts w:ascii="Times New Roman" w:hAnsi="Times New Roman" w:cs="Times New Roman"/>
          <w:sz w:val="22"/>
          <w:szCs w:val="22"/>
        </w:rPr>
        <w:t xml:space="preserve"> plant growth. These factors are</w:t>
      </w:r>
      <w:r w:rsidR="00850017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2105AC">
        <w:rPr>
          <w:rFonts w:ascii="Times New Roman" w:hAnsi="Times New Roman" w:cs="Times New Roman"/>
          <w:sz w:val="22"/>
          <w:szCs w:val="22"/>
        </w:rPr>
        <w:t xml:space="preserve">often </w:t>
      </w:r>
      <w:r w:rsidR="004729BB" w:rsidRPr="00186654">
        <w:rPr>
          <w:rFonts w:ascii="Times New Roman" w:hAnsi="Times New Roman" w:cs="Times New Roman"/>
          <w:sz w:val="22"/>
          <w:szCs w:val="22"/>
        </w:rPr>
        <w:t>related to soil resources that</w:t>
      </w:r>
      <w:r w:rsidR="00850017" w:rsidRPr="00186654">
        <w:rPr>
          <w:rFonts w:ascii="Times New Roman" w:hAnsi="Times New Roman" w:cs="Times New Roman"/>
          <w:sz w:val="22"/>
          <w:szCs w:val="22"/>
        </w:rPr>
        <w:t xml:space="preserve"> involve complex interactions at the plant</w:t>
      </w:r>
      <w:r w:rsidR="00C54F19">
        <w:rPr>
          <w:rFonts w:ascii="Times New Roman" w:hAnsi="Times New Roman" w:cs="Times New Roman"/>
          <w:sz w:val="22"/>
          <w:szCs w:val="22"/>
        </w:rPr>
        <w:t>–</w:t>
      </w:r>
      <w:r w:rsidR="00850017" w:rsidRPr="00186654">
        <w:rPr>
          <w:rFonts w:ascii="Times New Roman" w:hAnsi="Times New Roman" w:cs="Times New Roman"/>
          <w:sz w:val="22"/>
          <w:szCs w:val="22"/>
        </w:rPr>
        <w:t>microbe</w:t>
      </w:r>
      <w:r w:rsidR="00C54F19">
        <w:rPr>
          <w:rFonts w:ascii="Times New Roman" w:hAnsi="Times New Roman" w:cs="Times New Roman"/>
          <w:sz w:val="22"/>
          <w:szCs w:val="22"/>
        </w:rPr>
        <w:t>–</w:t>
      </w:r>
      <w:r w:rsidR="00850017" w:rsidRPr="00186654">
        <w:rPr>
          <w:rFonts w:ascii="Times New Roman" w:hAnsi="Times New Roman" w:cs="Times New Roman"/>
          <w:sz w:val="22"/>
          <w:szCs w:val="22"/>
        </w:rPr>
        <w:t>soil interface. Our collaborative project will address sustainable switchgrass production</w:t>
      </w:r>
      <w:r w:rsidR="002105AC">
        <w:rPr>
          <w:rFonts w:ascii="Times New Roman" w:hAnsi="Times New Roman" w:cs="Times New Roman"/>
          <w:sz w:val="22"/>
          <w:szCs w:val="22"/>
        </w:rPr>
        <w:t xml:space="preserve"> </w:t>
      </w:r>
      <w:r w:rsidR="00850017" w:rsidRPr="00186654">
        <w:rPr>
          <w:rFonts w:ascii="Times New Roman" w:hAnsi="Times New Roman" w:cs="Times New Roman"/>
          <w:sz w:val="22"/>
          <w:szCs w:val="22"/>
        </w:rPr>
        <w:t xml:space="preserve">by exploring </w:t>
      </w:r>
      <w:r w:rsidR="00850017" w:rsidRPr="00186654">
        <w:rPr>
          <w:rFonts w:ascii="Times New Roman" w:hAnsi="Times New Roman" w:cs="Times New Roman"/>
          <w:b/>
          <w:bCs/>
          <w:sz w:val="22"/>
          <w:szCs w:val="22"/>
        </w:rPr>
        <w:t>Plant Systems</w:t>
      </w:r>
      <w:r w:rsidR="00850017" w:rsidRPr="00186654">
        <w:rPr>
          <w:rFonts w:ascii="Times New Roman" w:hAnsi="Times New Roman" w:cs="Times New Roman"/>
          <w:sz w:val="22"/>
          <w:szCs w:val="22"/>
        </w:rPr>
        <w:t xml:space="preserve">, </w:t>
      </w:r>
      <w:r w:rsidR="00850017" w:rsidRPr="00186654">
        <w:rPr>
          <w:rFonts w:ascii="Times New Roman" w:hAnsi="Times New Roman" w:cs="Times New Roman"/>
          <w:b/>
          <w:bCs/>
          <w:sz w:val="22"/>
          <w:szCs w:val="22"/>
        </w:rPr>
        <w:t>Plant-Microbiome</w:t>
      </w:r>
      <w:r w:rsidR="00850017" w:rsidRPr="00186654">
        <w:rPr>
          <w:rFonts w:ascii="Times New Roman" w:hAnsi="Times New Roman" w:cs="Times New Roman"/>
          <w:sz w:val="22"/>
          <w:szCs w:val="22"/>
        </w:rPr>
        <w:t xml:space="preserve">, and </w:t>
      </w:r>
      <w:r w:rsidR="00850017" w:rsidRPr="00186654">
        <w:rPr>
          <w:rFonts w:ascii="Times New Roman" w:hAnsi="Times New Roman" w:cs="Times New Roman"/>
          <w:b/>
          <w:bCs/>
          <w:sz w:val="22"/>
          <w:szCs w:val="22"/>
        </w:rPr>
        <w:t xml:space="preserve">Ecosystem Processes </w:t>
      </w:r>
      <w:r w:rsidR="00850017" w:rsidRPr="00186654">
        <w:rPr>
          <w:rFonts w:ascii="Times New Roman" w:hAnsi="Times New Roman" w:cs="Times New Roman"/>
          <w:sz w:val="22"/>
          <w:szCs w:val="22"/>
        </w:rPr>
        <w:t>through the integrati</w:t>
      </w:r>
      <w:r w:rsidR="003C2853">
        <w:rPr>
          <w:rFonts w:ascii="Times New Roman" w:hAnsi="Times New Roman" w:cs="Times New Roman"/>
          <w:sz w:val="22"/>
          <w:szCs w:val="22"/>
        </w:rPr>
        <w:t>ve</w:t>
      </w:r>
      <w:r w:rsidR="00850017" w:rsidRPr="00186654">
        <w:rPr>
          <w:rFonts w:ascii="Times New Roman" w:hAnsi="Times New Roman" w:cs="Times New Roman"/>
          <w:sz w:val="22"/>
          <w:szCs w:val="22"/>
        </w:rPr>
        <w:t xml:space="preserve"> lens of </w:t>
      </w:r>
      <w:r w:rsidR="00850017" w:rsidRPr="00186654">
        <w:rPr>
          <w:rFonts w:ascii="Times New Roman" w:hAnsi="Times New Roman" w:cs="Times New Roman"/>
          <w:b/>
          <w:bCs/>
          <w:sz w:val="22"/>
          <w:szCs w:val="22"/>
        </w:rPr>
        <w:t>Multi-Scale Modeling</w:t>
      </w:r>
      <w:r w:rsidR="00850017" w:rsidRPr="00186654">
        <w:rPr>
          <w:rFonts w:ascii="Times New Roman" w:hAnsi="Times New Roman" w:cs="Times New Roman"/>
          <w:sz w:val="22"/>
          <w:szCs w:val="22"/>
        </w:rPr>
        <w:t>.</w:t>
      </w:r>
    </w:p>
    <w:p w14:paraId="3F89A3DC" w14:textId="77777777" w:rsidR="00BD50C5" w:rsidRPr="00186654" w:rsidRDefault="00BD50C5" w:rsidP="0067293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63A38D2" w14:textId="7D410758" w:rsidR="00850017" w:rsidRPr="00EE2DAA" w:rsidRDefault="00BD50C5" w:rsidP="0067293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186654">
        <w:rPr>
          <w:rFonts w:ascii="Times New Roman" w:hAnsi="Times New Roman" w:cs="Times New Roman"/>
          <w:b/>
          <w:sz w:val="22"/>
          <w:szCs w:val="22"/>
        </w:rPr>
        <w:t>Progress from Earlier DOE funding:</w:t>
      </w:r>
      <w:r w:rsidR="00EE2DA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40704" w:rsidRPr="00186654">
        <w:rPr>
          <w:rFonts w:ascii="Times New Roman" w:hAnsi="Times New Roman" w:cs="Times New Roman"/>
          <w:sz w:val="22"/>
          <w:szCs w:val="22"/>
        </w:rPr>
        <w:t>T</w:t>
      </w:r>
      <w:r w:rsidR="00EF75A9">
        <w:rPr>
          <w:rFonts w:ascii="Times New Roman" w:hAnsi="Times New Roman" w:cs="Times New Roman"/>
          <w:sz w:val="22"/>
          <w:szCs w:val="22"/>
        </w:rPr>
        <w:t>he first cycle of the DOE S</w:t>
      </w:r>
      <w:r w:rsidR="004729BB" w:rsidRPr="00186654">
        <w:rPr>
          <w:rFonts w:ascii="Times New Roman" w:hAnsi="Times New Roman" w:cs="Times New Roman"/>
          <w:sz w:val="22"/>
          <w:szCs w:val="22"/>
        </w:rPr>
        <w:t xml:space="preserve">ustainability program </w:t>
      </w:r>
      <w:r w:rsidR="00B40704" w:rsidRPr="00186654">
        <w:rPr>
          <w:rFonts w:ascii="Times New Roman" w:hAnsi="Times New Roman" w:cs="Times New Roman"/>
          <w:sz w:val="22"/>
          <w:szCs w:val="22"/>
        </w:rPr>
        <w:t>supported our group</w:t>
      </w:r>
      <w:del w:id="15" w:author="Alice MacQueen" w:date="2020-01-27T09:43:00Z">
        <w:r w:rsidR="00B40704" w:rsidRPr="00186654" w:rsidDel="00444158">
          <w:rPr>
            <w:rFonts w:ascii="Times New Roman" w:hAnsi="Times New Roman" w:cs="Times New Roman"/>
            <w:sz w:val="22"/>
            <w:szCs w:val="22"/>
          </w:rPr>
          <w:delText xml:space="preserve"> </w:delText>
        </w:r>
        <w:r w:rsidR="004729BB" w:rsidRPr="00186654" w:rsidDel="00444158">
          <w:rPr>
            <w:rFonts w:ascii="Times New Roman" w:hAnsi="Times New Roman" w:cs="Times New Roman"/>
            <w:sz w:val="22"/>
            <w:szCs w:val="22"/>
          </w:rPr>
          <w:delText>t</w:delText>
        </w:r>
        <w:r w:rsidR="007E7971" w:rsidRPr="00186654" w:rsidDel="00444158">
          <w:rPr>
            <w:rFonts w:ascii="Times New Roman" w:hAnsi="Times New Roman" w:cs="Times New Roman"/>
            <w:sz w:val="22"/>
            <w:szCs w:val="22"/>
          </w:rPr>
          <w:delText xml:space="preserve">o study </w:delText>
        </w:r>
      </w:del>
      <w:ins w:id="16" w:author="Alice MacQueen" w:date="2020-01-27T09:43:00Z">
        <w:r w:rsidR="00444158">
          <w:rPr>
            <w:rFonts w:ascii="Times New Roman" w:hAnsi="Times New Roman" w:cs="Times New Roman"/>
            <w:sz w:val="22"/>
            <w:szCs w:val="22"/>
          </w:rPr>
          <w:t xml:space="preserve">’s studies of </w:t>
        </w:r>
      </w:ins>
      <w:r w:rsidR="007E7971" w:rsidRPr="00186654">
        <w:rPr>
          <w:rFonts w:ascii="Times New Roman" w:hAnsi="Times New Roman" w:cs="Times New Roman"/>
          <w:sz w:val="22"/>
          <w:szCs w:val="22"/>
        </w:rPr>
        <w:t>adaptation and plant</w:t>
      </w:r>
      <w:r w:rsidR="00C54F19">
        <w:rPr>
          <w:rFonts w:ascii="Times New Roman" w:hAnsi="Times New Roman" w:cs="Times New Roman"/>
          <w:sz w:val="22"/>
          <w:szCs w:val="22"/>
        </w:rPr>
        <w:t>–</w:t>
      </w:r>
      <w:r w:rsidR="004729BB" w:rsidRPr="00186654">
        <w:rPr>
          <w:rFonts w:ascii="Times New Roman" w:hAnsi="Times New Roman" w:cs="Times New Roman"/>
          <w:sz w:val="22"/>
          <w:szCs w:val="22"/>
        </w:rPr>
        <w:t>microbe</w:t>
      </w:r>
      <w:r w:rsidR="00C54F19">
        <w:rPr>
          <w:rFonts w:ascii="Times New Roman" w:hAnsi="Times New Roman" w:cs="Times New Roman"/>
          <w:sz w:val="22"/>
          <w:szCs w:val="22"/>
        </w:rPr>
        <w:t>–</w:t>
      </w:r>
      <w:r w:rsidR="007E7971" w:rsidRPr="00186654">
        <w:rPr>
          <w:rFonts w:ascii="Times New Roman" w:hAnsi="Times New Roman" w:cs="Times New Roman"/>
          <w:sz w:val="22"/>
          <w:szCs w:val="22"/>
        </w:rPr>
        <w:t>soil</w:t>
      </w:r>
      <w:r w:rsidR="004729BB" w:rsidRPr="00186654">
        <w:rPr>
          <w:rFonts w:ascii="Times New Roman" w:hAnsi="Times New Roman" w:cs="Times New Roman"/>
          <w:sz w:val="22"/>
          <w:szCs w:val="22"/>
        </w:rPr>
        <w:t xml:space="preserve"> interactions in switc</w:t>
      </w:r>
      <w:r w:rsidR="002105AC">
        <w:rPr>
          <w:rFonts w:ascii="Times New Roman" w:hAnsi="Times New Roman" w:cs="Times New Roman"/>
          <w:sz w:val="22"/>
          <w:szCs w:val="22"/>
        </w:rPr>
        <w:t xml:space="preserve">hgrass </w:t>
      </w:r>
      <w:r w:rsidR="00EF75A9" w:rsidRPr="00EF75A9">
        <w:rPr>
          <w:rFonts w:ascii="Times New Roman" w:hAnsi="Times New Roman" w:cs="Times New Roman"/>
          <w:sz w:val="22"/>
          <w:szCs w:val="22"/>
        </w:rPr>
        <w:t>(DE</w:t>
      </w:r>
      <w:r w:rsidR="00EF75A9" w:rsidRPr="00EF75A9">
        <w:rPr>
          <w:rFonts w:ascii="Cambria Math" w:hAnsi="Cambria Math" w:cs="Cambria Math"/>
          <w:sz w:val="22"/>
          <w:szCs w:val="22"/>
        </w:rPr>
        <w:t>‐</w:t>
      </w:r>
      <w:r w:rsidR="00EF75A9" w:rsidRPr="00EF75A9">
        <w:rPr>
          <w:rFonts w:ascii="Times New Roman" w:hAnsi="Times New Roman" w:cs="Times New Roman"/>
          <w:sz w:val="22"/>
          <w:szCs w:val="22"/>
        </w:rPr>
        <w:t>SC0014156</w:t>
      </w:r>
      <w:r w:rsidR="00B40704" w:rsidRPr="00EF75A9">
        <w:rPr>
          <w:rFonts w:ascii="Times New Roman" w:hAnsi="Times New Roman" w:cs="Times New Roman"/>
          <w:sz w:val="22"/>
          <w:szCs w:val="22"/>
        </w:rPr>
        <w:t>)</w:t>
      </w:r>
      <w:r w:rsidR="004729BB" w:rsidRPr="00EF75A9">
        <w:rPr>
          <w:rFonts w:ascii="Times New Roman" w:hAnsi="Times New Roman" w:cs="Times New Roman"/>
          <w:sz w:val="22"/>
          <w:szCs w:val="22"/>
        </w:rPr>
        <w:t>.</w:t>
      </w:r>
      <w:r w:rsidR="004729BB" w:rsidRPr="00186654">
        <w:rPr>
          <w:rFonts w:ascii="Times New Roman" w:hAnsi="Times New Roman" w:cs="Times New Roman"/>
          <w:sz w:val="22"/>
          <w:szCs w:val="22"/>
        </w:rPr>
        <w:t xml:space="preserve"> Our work centered on collecting</w:t>
      </w:r>
      <w:ins w:id="17" w:author="Alice MacQueen" w:date="2020-01-27T09:44:00Z">
        <w:r w:rsidR="00444158">
          <w:rPr>
            <w:rFonts w:ascii="Times New Roman" w:hAnsi="Times New Roman" w:cs="Times New Roman"/>
            <w:sz w:val="22"/>
            <w:szCs w:val="22"/>
          </w:rPr>
          <w:t xml:space="preserve"> and</w:t>
        </w:r>
      </w:ins>
      <w:del w:id="18" w:author="Alice MacQueen" w:date="2020-01-27T09:44:00Z">
        <w:r w:rsidR="004729BB" w:rsidRPr="00186654" w:rsidDel="00444158">
          <w:rPr>
            <w:rFonts w:ascii="Times New Roman" w:hAnsi="Times New Roman" w:cs="Times New Roman"/>
            <w:sz w:val="22"/>
            <w:szCs w:val="22"/>
          </w:rPr>
          <w:delText>,</w:delText>
        </w:r>
      </w:del>
      <w:r w:rsidR="004729BB" w:rsidRPr="00186654">
        <w:rPr>
          <w:rFonts w:ascii="Times New Roman" w:hAnsi="Times New Roman" w:cs="Times New Roman"/>
          <w:sz w:val="22"/>
          <w:szCs w:val="22"/>
        </w:rPr>
        <w:t xml:space="preserve"> resequencing</w:t>
      </w:r>
      <w:ins w:id="19" w:author="Alice MacQueen" w:date="2020-01-27T09:44:00Z">
        <w:r w:rsidR="00444158">
          <w:rPr>
            <w:rFonts w:ascii="Times New Roman" w:hAnsi="Times New Roman" w:cs="Times New Roman"/>
            <w:sz w:val="22"/>
            <w:szCs w:val="22"/>
          </w:rPr>
          <w:t xml:space="preserve"> switchgrass </w:t>
        </w:r>
        <w:r w:rsidR="00444158" w:rsidRPr="00186654">
          <w:rPr>
            <w:rFonts w:ascii="Times New Roman" w:hAnsi="Times New Roman" w:cs="Times New Roman"/>
            <w:sz w:val="22"/>
            <w:szCs w:val="22"/>
          </w:rPr>
          <w:t>natural diversity</w:t>
        </w:r>
      </w:ins>
      <w:r w:rsidR="006A0572" w:rsidRPr="00186654">
        <w:rPr>
          <w:rFonts w:ascii="Times New Roman" w:hAnsi="Times New Roman" w:cs="Times New Roman"/>
          <w:sz w:val="22"/>
          <w:szCs w:val="22"/>
        </w:rPr>
        <w:t>,</w:t>
      </w:r>
      <w:r w:rsidR="004729BB" w:rsidRPr="00186654">
        <w:rPr>
          <w:rFonts w:ascii="Times New Roman" w:hAnsi="Times New Roman" w:cs="Times New Roman"/>
          <w:sz w:val="22"/>
          <w:szCs w:val="22"/>
        </w:rPr>
        <w:t xml:space="preserve"> </w:t>
      </w:r>
      <w:del w:id="20" w:author="Alice MacQueen" w:date="2020-01-27T09:44:00Z">
        <w:r w:rsidR="004729BB" w:rsidRPr="00186654" w:rsidDel="00444158">
          <w:rPr>
            <w:rFonts w:ascii="Times New Roman" w:hAnsi="Times New Roman" w:cs="Times New Roman"/>
            <w:sz w:val="22"/>
            <w:szCs w:val="22"/>
          </w:rPr>
          <w:delText xml:space="preserve">and </w:delText>
        </w:r>
      </w:del>
      <w:ins w:id="21" w:author="Alice MacQueen" w:date="2020-01-27T09:44:00Z">
        <w:r w:rsidR="00444158">
          <w:rPr>
            <w:rFonts w:ascii="Times New Roman" w:hAnsi="Times New Roman" w:cs="Times New Roman"/>
            <w:sz w:val="22"/>
            <w:szCs w:val="22"/>
          </w:rPr>
          <w:t>then</w:t>
        </w:r>
        <w:r w:rsidR="00444158" w:rsidRPr="00186654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r w:rsidR="004729BB" w:rsidRPr="00186654">
        <w:rPr>
          <w:rFonts w:ascii="Times New Roman" w:hAnsi="Times New Roman" w:cs="Times New Roman"/>
          <w:sz w:val="22"/>
          <w:szCs w:val="22"/>
        </w:rPr>
        <w:t>char</w:t>
      </w:r>
      <w:r w:rsidR="00CA6B30" w:rsidRPr="00186654">
        <w:rPr>
          <w:rFonts w:ascii="Times New Roman" w:hAnsi="Times New Roman" w:cs="Times New Roman"/>
          <w:sz w:val="22"/>
          <w:szCs w:val="22"/>
        </w:rPr>
        <w:t xml:space="preserve">acterizing </w:t>
      </w:r>
      <w:del w:id="22" w:author="Alice MacQueen" w:date="2020-01-27T09:44:00Z">
        <w:r w:rsidR="00CA6B30" w:rsidRPr="00186654" w:rsidDel="00444158">
          <w:rPr>
            <w:rFonts w:ascii="Times New Roman" w:hAnsi="Times New Roman" w:cs="Times New Roman"/>
            <w:sz w:val="22"/>
            <w:szCs w:val="22"/>
          </w:rPr>
          <w:delText>natural diversity</w:delText>
        </w:r>
        <w:r w:rsidR="002105AC" w:rsidDel="00444158">
          <w:rPr>
            <w:rFonts w:ascii="Times New Roman" w:hAnsi="Times New Roman" w:cs="Times New Roman"/>
            <w:sz w:val="22"/>
            <w:szCs w:val="22"/>
          </w:rPr>
          <w:delText xml:space="preserve"> </w:delText>
        </w:r>
        <w:r w:rsidR="006A0572" w:rsidRPr="00186654" w:rsidDel="00444158">
          <w:rPr>
            <w:rFonts w:ascii="Times New Roman" w:hAnsi="Times New Roman" w:cs="Times New Roman"/>
            <w:sz w:val="22"/>
            <w:szCs w:val="22"/>
          </w:rPr>
          <w:delText>and</w:delText>
        </w:r>
      </w:del>
      <w:ins w:id="23" w:author="Alice MacQueen" w:date="2020-01-27T09:44:00Z">
        <w:r w:rsidR="00444158">
          <w:rPr>
            <w:rFonts w:ascii="Times New Roman" w:hAnsi="Times New Roman" w:cs="Times New Roman"/>
            <w:sz w:val="22"/>
            <w:szCs w:val="22"/>
          </w:rPr>
          <w:t xml:space="preserve">this </w:t>
        </w:r>
      </w:ins>
      <w:ins w:id="24" w:author="Alice MacQueen" w:date="2020-01-27T10:46:00Z">
        <w:r w:rsidR="00AB699C">
          <w:rPr>
            <w:rFonts w:ascii="Times New Roman" w:hAnsi="Times New Roman" w:cs="Times New Roman"/>
            <w:sz w:val="22"/>
            <w:szCs w:val="22"/>
          </w:rPr>
          <w:t>diversity by</w:t>
        </w:r>
      </w:ins>
      <w:r w:rsidR="006A0572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2105AC">
        <w:rPr>
          <w:rFonts w:ascii="Times New Roman" w:hAnsi="Times New Roman" w:cs="Times New Roman"/>
          <w:sz w:val="22"/>
          <w:szCs w:val="22"/>
        </w:rPr>
        <w:t>establishing</w:t>
      </w:r>
      <w:r w:rsidR="00CD1987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4729BB" w:rsidRPr="00186654">
        <w:rPr>
          <w:rFonts w:ascii="Times New Roman" w:hAnsi="Times New Roman" w:cs="Times New Roman"/>
          <w:sz w:val="22"/>
          <w:szCs w:val="22"/>
        </w:rPr>
        <w:t>common gardens and stand plantings</w:t>
      </w:r>
      <w:r w:rsidR="006A0572" w:rsidRPr="00186654">
        <w:rPr>
          <w:rFonts w:ascii="Times New Roman" w:hAnsi="Times New Roman" w:cs="Times New Roman"/>
          <w:sz w:val="22"/>
          <w:szCs w:val="22"/>
        </w:rPr>
        <w:t xml:space="preserve"> that span</w:t>
      </w:r>
      <w:r w:rsidR="00CA6B30" w:rsidRPr="00186654">
        <w:rPr>
          <w:rFonts w:ascii="Times New Roman" w:hAnsi="Times New Roman" w:cs="Times New Roman"/>
          <w:sz w:val="22"/>
          <w:szCs w:val="22"/>
        </w:rPr>
        <w:t xml:space="preserve"> the species</w:t>
      </w:r>
      <w:ins w:id="25" w:author="Alice MacQueen" w:date="2020-01-26T22:22:00Z">
        <w:r w:rsidR="007A0A32">
          <w:rPr>
            <w:rFonts w:ascii="Times New Roman" w:hAnsi="Times New Roman" w:cs="Times New Roman"/>
            <w:sz w:val="22"/>
            <w:szCs w:val="22"/>
          </w:rPr>
          <w:t>’</w:t>
        </w:r>
      </w:ins>
      <w:r w:rsidR="00CA6B30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5B14CC">
        <w:rPr>
          <w:rFonts w:ascii="Times New Roman" w:hAnsi="Times New Roman" w:cs="Times New Roman"/>
          <w:sz w:val="22"/>
          <w:szCs w:val="22"/>
        </w:rPr>
        <w:t xml:space="preserve">geographic </w:t>
      </w:r>
      <w:r w:rsidR="00CA6B30" w:rsidRPr="00186654">
        <w:rPr>
          <w:rFonts w:ascii="Times New Roman" w:hAnsi="Times New Roman" w:cs="Times New Roman"/>
          <w:sz w:val="22"/>
          <w:szCs w:val="22"/>
        </w:rPr>
        <w:t>range</w:t>
      </w:r>
      <w:r w:rsidR="006A0572" w:rsidRPr="00186654">
        <w:rPr>
          <w:rFonts w:ascii="Times New Roman" w:hAnsi="Times New Roman" w:cs="Times New Roman"/>
          <w:sz w:val="22"/>
          <w:szCs w:val="22"/>
        </w:rPr>
        <w:t xml:space="preserve">. </w:t>
      </w:r>
      <w:r w:rsidR="004729BB" w:rsidRPr="00186654">
        <w:rPr>
          <w:rFonts w:ascii="Times New Roman" w:hAnsi="Times New Roman" w:cs="Times New Roman"/>
          <w:sz w:val="22"/>
          <w:szCs w:val="22"/>
        </w:rPr>
        <w:t xml:space="preserve">A </w:t>
      </w:r>
      <w:r w:rsidR="003C2853">
        <w:rPr>
          <w:rFonts w:ascii="Times New Roman" w:hAnsi="Times New Roman" w:cs="Times New Roman"/>
          <w:sz w:val="22"/>
          <w:szCs w:val="22"/>
        </w:rPr>
        <w:t xml:space="preserve">key </w:t>
      </w:r>
      <w:r w:rsidR="006A0572" w:rsidRPr="00186654">
        <w:rPr>
          <w:rFonts w:ascii="Times New Roman" w:hAnsi="Times New Roman" w:cs="Times New Roman"/>
          <w:sz w:val="22"/>
          <w:szCs w:val="22"/>
        </w:rPr>
        <w:t xml:space="preserve">goal </w:t>
      </w:r>
      <w:r w:rsidR="004729BB" w:rsidRPr="00186654">
        <w:rPr>
          <w:rFonts w:ascii="Times New Roman" w:hAnsi="Times New Roman" w:cs="Times New Roman"/>
          <w:sz w:val="22"/>
          <w:szCs w:val="22"/>
        </w:rPr>
        <w:t xml:space="preserve">of the research </w:t>
      </w:r>
      <w:commentRangeStart w:id="26"/>
      <w:ins w:id="27" w:author="Alice MacQueen" w:date="2020-01-26T22:23:00Z">
        <w:r w:rsidR="007A0A32">
          <w:rPr>
            <w:rFonts w:ascii="Times New Roman" w:hAnsi="Times New Roman" w:cs="Times New Roman"/>
            <w:sz w:val="22"/>
            <w:szCs w:val="22"/>
          </w:rPr>
          <w:t>wa</w:t>
        </w:r>
      </w:ins>
      <w:del w:id="28" w:author="Alice MacQueen" w:date="2020-01-26T22:23:00Z">
        <w:r w:rsidR="006A0572" w:rsidRPr="00186654" w:rsidDel="007A0A32">
          <w:rPr>
            <w:rFonts w:ascii="Times New Roman" w:hAnsi="Times New Roman" w:cs="Times New Roman"/>
            <w:sz w:val="22"/>
            <w:szCs w:val="22"/>
          </w:rPr>
          <w:delText>i</w:delText>
        </w:r>
      </w:del>
      <w:r w:rsidR="006A0572" w:rsidRPr="00186654">
        <w:rPr>
          <w:rFonts w:ascii="Times New Roman" w:hAnsi="Times New Roman" w:cs="Times New Roman"/>
          <w:sz w:val="22"/>
          <w:szCs w:val="22"/>
        </w:rPr>
        <w:t xml:space="preserve">s </w:t>
      </w:r>
      <w:commentRangeEnd w:id="26"/>
      <w:r w:rsidR="007A0A32">
        <w:rPr>
          <w:rStyle w:val="CommentReference"/>
        </w:rPr>
        <w:commentReference w:id="26"/>
      </w:r>
      <w:r w:rsidR="004729BB" w:rsidRPr="00186654">
        <w:rPr>
          <w:rFonts w:ascii="Times New Roman" w:hAnsi="Times New Roman" w:cs="Times New Roman"/>
          <w:sz w:val="22"/>
          <w:szCs w:val="22"/>
        </w:rPr>
        <w:t>to understand</w:t>
      </w:r>
      <w:r w:rsidR="000548EB" w:rsidRPr="00186654">
        <w:rPr>
          <w:rFonts w:ascii="Times New Roman" w:hAnsi="Times New Roman" w:cs="Times New Roman"/>
          <w:sz w:val="22"/>
          <w:szCs w:val="22"/>
        </w:rPr>
        <w:t xml:space="preserve"> gene-by-environment interaction</w:t>
      </w:r>
      <w:r w:rsidR="004B0AB3">
        <w:rPr>
          <w:rFonts w:ascii="Times New Roman" w:hAnsi="Times New Roman" w:cs="Times New Roman"/>
          <w:sz w:val="22"/>
          <w:szCs w:val="22"/>
        </w:rPr>
        <w:t xml:space="preserve"> (GxE)</w:t>
      </w:r>
      <w:r w:rsidR="000548EB" w:rsidRPr="00186654">
        <w:rPr>
          <w:rFonts w:ascii="Times New Roman" w:hAnsi="Times New Roman" w:cs="Times New Roman"/>
          <w:sz w:val="22"/>
          <w:szCs w:val="22"/>
        </w:rPr>
        <w:t xml:space="preserve"> as a driver of plant responses to environmental variation.</w:t>
      </w:r>
      <w:r w:rsidR="00CA6B30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423977" w:rsidRPr="00186654">
        <w:rPr>
          <w:rFonts w:ascii="Times New Roman" w:hAnsi="Times New Roman" w:cs="Times New Roman"/>
          <w:sz w:val="22"/>
          <w:szCs w:val="22"/>
        </w:rPr>
        <w:t>W</w:t>
      </w:r>
      <w:r w:rsidR="00FB5BA7">
        <w:rPr>
          <w:rFonts w:ascii="Times New Roman" w:hAnsi="Times New Roman" w:cs="Times New Roman"/>
          <w:sz w:val="22"/>
          <w:szCs w:val="22"/>
        </w:rPr>
        <w:t>e</w:t>
      </w:r>
      <w:r w:rsidR="00FA2C26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7E7971" w:rsidRPr="00186654">
        <w:rPr>
          <w:rFonts w:ascii="Times New Roman" w:hAnsi="Times New Roman" w:cs="Times New Roman"/>
          <w:sz w:val="22"/>
          <w:szCs w:val="22"/>
        </w:rPr>
        <w:t>reseque</w:t>
      </w:r>
      <w:r w:rsidR="00423977" w:rsidRPr="00186654">
        <w:rPr>
          <w:rFonts w:ascii="Times New Roman" w:hAnsi="Times New Roman" w:cs="Times New Roman"/>
          <w:sz w:val="22"/>
          <w:szCs w:val="22"/>
        </w:rPr>
        <w:t>nced ~</w:t>
      </w:r>
      <w:r w:rsidR="00FA2C26" w:rsidRPr="00186654">
        <w:rPr>
          <w:rFonts w:ascii="Times New Roman" w:hAnsi="Times New Roman" w:cs="Times New Roman"/>
          <w:sz w:val="22"/>
          <w:szCs w:val="22"/>
        </w:rPr>
        <w:t>950</w:t>
      </w:r>
      <w:r w:rsidR="000548EB" w:rsidRPr="00186654">
        <w:rPr>
          <w:rFonts w:ascii="Times New Roman" w:hAnsi="Times New Roman" w:cs="Times New Roman"/>
          <w:sz w:val="22"/>
          <w:szCs w:val="22"/>
        </w:rPr>
        <w:t xml:space="preserve"> switchgrass genotypes</w:t>
      </w:r>
      <w:r w:rsidR="00CA328C" w:rsidRPr="00186654">
        <w:rPr>
          <w:rFonts w:ascii="Times New Roman" w:hAnsi="Times New Roman" w:cs="Times New Roman"/>
          <w:sz w:val="22"/>
          <w:szCs w:val="22"/>
        </w:rPr>
        <w:t xml:space="preserve">, </w:t>
      </w:r>
      <w:r w:rsidR="000548EB" w:rsidRPr="00186654">
        <w:rPr>
          <w:rFonts w:ascii="Times New Roman" w:hAnsi="Times New Roman" w:cs="Times New Roman"/>
          <w:sz w:val="22"/>
          <w:szCs w:val="22"/>
        </w:rPr>
        <w:t xml:space="preserve">established </w:t>
      </w:r>
      <w:r w:rsidR="00743B61" w:rsidRPr="00186654">
        <w:rPr>
          <w:rFonts w:ascii="Times New Roman" w:hAnsi="Times New Roman" w:cs="Times New Roman"/>
          <w:sz w:val="22"/>
          <w:szCs w:val="22"/>
        </w:rPr>
        <w:t>sixteen</w:t>
      </w:r>
      <w:r w:rsidR="00B40704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0548EB" w:rsidRPr="00186654">
        <w:rPr>
          <w:rFonts w:ascii="Times New Roman" w:hAnsi="Times New Roman" w:cs="Times New Roman"/>
          <w:sz w:val="22"/>
          <w:szCs w:val="22"/>
        </w:rPr>
        <w:t xml:space="preserve">garden sites </w:t>
      </w:r>
      <w:r w:rsidR="00EF75A9">
        <w:rPr>
          <w:rFonts w:ascii="Times New Roman" w:hAnsi="Times New Roman" w:cs="Times New Roman"/>
          <w:sz w:val="22"/>
          <w:szCs w:val="22"/>
        </w:rPr>
        <w:t>spanning 24˚</w:t>
      </w:r>
      <w:r w:rsidR="000548EB" w:rsidRPr="00186654">
        <w:rPr>
          <w:rFonts w:ascii="Times New Roman" w:hAnsi="Times New Roman" w:cs="Times New Roman"/>
          <w:sz w:val="22"/>
          <w:szCs w:val="22"/>
        </w:rPr>
        <w:t xml:space="preserve"> degrees of latitude</w:t>
      </w:r>
      <w:r w:rsidR="00332880">
        <w:rPr>
          <w:rFonts w:ascii="Times New Roman" w:hAnsi="Times New Roman" w:cs="Times New Roman"/>
          <w:sz w:val="22"/>
          <w:szCs w:val="22"/>
        </w:rPr>
        <w:t xml:space="preserve"> across North America</w:t>
      </w:r>
      <w:r w:rsidR="00B40704" w:rsidRPr="00186654">
        <w:rPr>
          <w:rFonts w:ascii="Times New Roman" w:hAnsi="Times New Roman" w:cs="Times New Roman"/>
          <w:sz w:val="22"/>
          <w:szCs w:val="22"/>
        </w:rPr>
        <w:t xml:space="preserve">, and </w:t>
      </w:r>
      <w:r w:rsidR="00CA328C" w:rsidRPr="00186654">
        <w:rPr>
          <w:rFonts w:ascii="Times New Roman" w:hAnsi="Times New Roman" w:cs="Times New Roman"/>
          <w:sz w:val="22"/>
          <w:szCs w:val="22"/>
        </w:rPr>
        <w:t>collected five years of field data</w:t>
      </w:r>
      <w:r w:rsidR="00FA2C26" w:rsidRPr="00186654">
        <w:rPr>
          <w:rFonts w:ascii="Times New Roman" w:hAnsi="Times New Roman" w:cs="Times New Roman"/>
          <w:sz w:val="22"/>
          <w:szCs w:val="22"/>
        </w:rPr>
        <w:t xml:space="preserve">. </w:t>
      </w:r>
      <w:r w:rsidR="002105AC">
        <w:rPr>
          <w:rFonts w:ascii="Times New Roman" w:hAnsi="Times New Roman" w:cs="Times New Roman"/>
          <w:sz w:val="22"/>
          <w:szCs w:val="22"/>
        </w:rPr>
        <w:t xml:space="preserve">These data detail </w:t>
      </w:r>
      <w:r w:rsidR="00423977" w:rsidRPr="00186654">
        <w:rPr>
          <w:rFonts w:ascii="Times New Roman" w:hAnsi="Times New Roman" w:cs="Times New Roman"/>
          <w:sz w:val="22"/>
          <w:szCs w:val="22"/>
        </w:rPr>
        <w:t xml:space="preserve">the </w:t>
      </w:r>
      <w:r w:rsidR="000548EB" w:rsidRPr="00186654">
        <w:rPr>
          <w:rFonts w:ascii="Times New Roman" w:hAnsi="Times New Roman" w:cs="Times New Roman"/>
          <w:sz w:val="22"/>
          <w:szCs w:val="22"/>
        </w:rPr>
        <w:t xml:space="preserve">evolutionary history </w:t>
      </w:r>
      <w:r w:rsidR="00FA2C26" w:rsidRPr="00186654">
        <w:rPr>
          <w:rFonts w:ascii="Times New Roman" w:hAnsi="Times New Roman" w:cs="Times New Roman"/>
          <w:sz w:val="22"/>
          <w:szCs w:val="22"/>
        </w:rPr>
        <w:t>of switchgrass, provide insight into</w:t>
      </w:r>
      <w:r w:rsidR="007E7971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FA2C26" w:rsidRPr="00186654">
        <w:rPr>
          <w:rFonts w:ascii="Times New Roman" w:hAnsi="Times New Roman" w:cs="Times New Roman"/>
          <w:sz w:val="22"/>
          <w:szCs w:val="22"/>
        </w:rPr>
        <w:t xml:space="preserve">the </w:t>
      </w:r>
      <w:r w:rsidR="007E7971" w:rsidRPr="00186654">
        <w:rPr>
          <w:rFonts w:ascii="Times New Roman" w:hAnsi="Times New Roman" w:cs="Times New Roman"/>
          <w:sz w:val="22"/>
          <w:szCs w:val="22"/>
        </w:rPr>
        <w:t xml:space="preserve">key gradients </w:t>
      </w:r>
      <w:r w:rsidR="00CA328C" w:rsidRPr="00186654">
        <w:rPr>
          <w:rFonts w:ascii="Times New Roman" w:hAnsi="Times New Roman" w:cs="Times New Roman"/>
          <w:sz w:val="22"/>
          <w:szCs w:val="22"/>
        </w:rPr>
        <w:t>affecting</w:t>
      </w:r>
      <w:r w:rsidR="007E7971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FA2C26" w:rsidRPr="00186654">
        <w:rPr>
          <w:rFonts w:ascii="Times New Roman" w:hAnsi="Times New Roman" w:cs="Times New Roman"/>
          <w:sz w:val="22"/>
          <w:szCs w:val="22"/>
        </w:rPr>
        <w:t xml:space="preserve">switchgrass </w:t>
      </w:r>
      <w:r w:rsidR="007E7971" w:rsidRPr="00186654">
        <w:rPr>
          <w:rFonts w:ascii="Times New Roman" w:hAnsi="Times New Roman" w:cs="Times New Roman"/>
          <w:sz w:val="22"/>
          <w:szCs w:val="22"/>
        </w:rPr>
        <w:t xml:space="preserve">performance, </w:t>
      </w:r>
      <w:r w:rsidR="00FB5BA7">
        <w:rPr>
          <w:rFonts w:ascii="Times New Roman" w:hAnsi="Times New Roman" w:cs="Times New Roman"/>
          <w:sz w:val="22"/>
          <w:szCs w:val="22"/>
        </w:rPr>
        <w:t>characterize</w:t>
      </w:r>
      <w:r w:rsidR="00B40704" w:rsidRPr="00186654">
        <w:rPr>
          <w:rFonts w:ascii="Times New Roman" w:hAnsi="Times New Roman" w:cs="Times New Roman"/>
          <w:sz w:val="22"/>
          <w:szCs w:val="22"/>
        </w:rPr>
        <w:t xml:space="preserve"> patterns of GxE </w:t>
      </w:r>
      <w:r w:rsidR="00FD091C" w:rsidRPr="00186654">
        <w:rPr>
          <w:rFonts w:ascii="Times New Roman" w:hAnsi="Times New Roman" w:cs="Times New Roman"/>
          <w:sz w:val="22"/>
          <w:szCs w:val="22"/>
        </w:rPr>
        <w:t xml:space="preserve">and tradeoffs </w:t>
      </w:r>
      <w:r w:rsidR="00B40704" w:rsidRPr="00186654">
        <w:rPr>
          <w:rFonts w:ascii="Times New Roman" w:hAnsi="Times New Roman" w:cs="Times New Roman"/>
          <w:sz w:val="22"/>
          <w:szCs w:val="22"/>
        </w:rPr>
        <w:t xml:space="preserve">across sites and years, </w:t>
      </w:r>
      <w:r w:rsidR="007E7971" w:rsidRPr="00186654">
        <w:rPr>
          <w:rFonts w:ascii="Times New Roman" w:hAnsi="Times New Roman" w:cs="Times New Roman"/>
          <w:sz w:val="22"/>
          <w:szCs w:val="22"/>
        </w:rPr>
        <w:t xml:space="preserve">and </w:t>
      </w:r>
      <w:r w:rsidR="00FB5BA7">
        <w:rPr>
          <w:rFonts w:ascii="Times New Roman" w:hAnsi="Times New Roman" w:cs="Times New Roman"/>
          <w:sz w:val="22"/>
          <w:szCs w:val="22"/>
        </w:rPr>
        <w:t>allow</w:t>
      </w:r>
      <w:r w:rsidR="00FA2C26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B40704" w:rsidRPr="00186654">
        <w:rPr>
          <w:rFonts w:ascii="Times New Roman" w:hAnsi="Times New Roman" w:cs="Times New Roman"/>
          <w:sz w:val="22"/>
          <w:szCs w:val="22"/>
        </w:rPr>
        <w:t xml:space="preserve">robust genetic mapping </w:t>
      </w:r>
      <w:r w:rsidR="007E7971" w:rsidRPr="00186654">
        <w:rPr>
          <w:rFonts w:ascii="Times New Roman" w:hAnsi="Times New Roman" w:cs="Times New Roman"/>
          <w:sz w:val="22"/>
          <w:szCs w:val="22"/>
        </w:rPr>
        <w:t>of adaptation</w:t>
      </w:r>
      <w:r w:rsidR="001C6F8B">
        <w:rPr>
          <w:rFonts w:ascii="Times New Roman" w:hAnsi="Times New Roman" w:cs="Times New Roman"/>
          <w:sz w:val="22"/>
          <w:szCs w:val="22"/>
        </w:rPr>
        <w:t>-</w:t>
      </w:r>
      <w:r w:rsidR="007E7971" w:rsidRPr="00186654">
        <w:rPr>
          <w:rFonts w:ascii="Times New Roman" w:hAnsi="Times New Roman" w:cs="Times New Roman"/>
          <w:sz w:val="22"/>
          <w:szCs w:val="22"/>
        </w:rPr>
        <w:t>related trai</w:t>
      </w:r>
      <w:r w:rsidR="00FA2C26" w:rsidRPr="00186654">
        <w:rPr>
          <w:rFonts w:ascii="Times New Roman" w:hAnsi="Times New Roman" w:cs="Times New Roman"/>
          <w:sz w:val="22"/>
          <w:szCs w:val="22"/>
        </w:rPr>
        <w:t xml:space="preserve">ts. </w:t>
      </w:r>
      <w:r w:rsidR="00FD091C" w:rsidRPr="00186654">
        <w:rPr>
          <w:rFonts w:ascii="Times New Roman" w:hAnsi="Times New Roman" w:cs="Times New Roman"/>
          <w:sz w:val="22"/>
          <w:szCs w:val="22"/>
        </w:rPr>
        <w:t xml:space="preserve">A key result is the identification of candidate genes </w:t>
      </w:r>
      <w:r w:rsidR="00743B61" w:rsidRPr="00186654">
        <w:rPr>
          <w:rFonts w:ascii="Times New Roman" w:hAnsi="Times New Roman" w:cs="Times New Roman"/>
          <w:sz w:val="22"/>
          <w:szCs w:val="22"/>
        </w:rPr>
        <w:t>that influence niche breath and adaptation</w:t>
      </w:r>
      <w:r w:rsidR="002105AC">
        <w:rPr>
          <w:rFonts w:ascii="Times New Roman" w:hAnsi="Times New Roman" w:cs="Times New Roman"/>
          <w:sz w:val="22"/>
          <w:szCs w:val="22"/>
        </w:rPr>
        <w:t xml:space="preserve">. </w:t>
      </w:r>
      <w:r w:rsidR="00FA2C26" w:rsidRPr="00186654">
        <w:rPr>
          <w:rFonts w:ascii="Times New Roman" w:hAnsi="Times New Roman" w:cs="Times New Roman"/>
          <w:sz w:val="22"/>
          <w:szCs w:val="22"/>
        </w:rPr>
        <w:t xml:space="preserve">Our </w:t>
      </w:r>
      <w:r w:rsidR="00423977" w:rsidRPr="00186654">
        <w:rPr>
          <w:rFonts w:ascii="Times New Roman" w:hAnsi="Times New Roman" w:cs="Times New Roman"/>
          <w:sz w:val="22"/>
          <w:szCs w:val="22"/>
        </w:rPr>
        <w:t>wor</w:t>
      </w:r>
      <w:r w:rsidR="002105AC">
        <w:rPr>
          <w:rFonts w:ascii="Times New Roman" w:hAnsi="Times New Roman" w:cs="Times New Roman"/>
          <w:sz w:val="22"/>
          <w:szCs w:val="22"/>
        </w:rPr>
        <w:t xml:space="preserve">k </w:t>
      </w:r>
      <w:del w:id="29" w:author="Alice MacQueen" w:date="2020-01-26T22:25:00Z">
        <w:r w:rsidR="00170DDB" w:rsidDel="007A0A32">
          <w:rPr>
            <w:rFonts w:ascii="Times New Roman" w:hAnsi="Times New Roman" w:cs="Times New Roman"/>
            <w:sz w:val="22"/>
            <w:szCs w:val="22"/>
          </w:rPr>
          <w:delText>likewise</w:delText>
        </w:r>
        <w:r w:rsidR="00423977" w:rsidRPr="00186654" w:rsidDel="007A0A32">
          <w:rPr>
            <w:rFonts w:ascii="Times New Roman" w:hAnsi="Times New Roman" w:cs="Times New Roman"/>
            <w:sz w:val="22"/>
            <w:szCs w:val="22"/>
          </w:rPr>
          <w:delText xml:space="preserve"> </w:delText>
        </w:r>
      </w:del>
      <w:ins w:id="30" w:author="Alice MacQueen" w:date="2020-01-26T22:25:00Z">
        <w:r w:rsidR="007A0A32">
          <w:rPr>
            <w:rFonts w:ascii="Times New Roman" w:hAnsi="Times New Roman" w:cs="Times New Roman"/>
            <w:sz w:val="22"/>
            <w:szCs w:val="22"/>
          </w:rPr>
          <w:t>also</w:t>
        </w:r>
        <w:r w:rsidR="007A0A32" w:rsidRPr="00186654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r w:rsidR="00423977" w:rsidRPr="00186654">
        <w:rPr>
          <w:rFonts w:ascii="Times New Roman" w:hAnsi="Times New Roman" w:cs="Times New Roman"/>
          <w:sz w:val="22"/>
          <w:szCs w:val="22"/>
        </w:rPr>
        <w:t xml:space="preserve">characterized </w:t>
      </w:r>
      <w:r w:rsidR="00CA328C" w:rsidRPr="00186654">
        <w:rPr>
          <w:rFonts w:ascii="Times New Roman" w:hAnsi="Times New Roman" w:cs="Times New Roman"/>
          <w:sz w:val="22"/>
          <w:szCs w:val="22"/>
        </w:rPr>
        <w:t xml:space="preserve">the </w:t>
      </w:r>
      <w:r w:rsidR="00743B61" w:rsidRPr="00186654">
        <w:rPr>
          <w:rFonts w:ascii="Times New Roman" w:hAnsi="Times New Roman" w:cs="Times New Roman"/>
          <w:sz w:val="22"/>
          <w:szCs w:val="22"/>
        </w:rPr>
        <w:t xml:space="preserve">switchgrass </w:t>
      </w:r>
      <w:r w:rsidR="00CA328C" w:rsidRPr="00186654">
        <w:rPr>
          <w:rFonts w:ascii="Times New Roman" w:hAnsi="Times New Roman" w:cs="Times New Roman"/>
          <w:sz w:val="22"/>
          <w:szCs w:val="22"/>
        </w:rPr>
        <w:t xml:space="preserve">microbiome </w:t>
      </w:r>
      <w:r w:rsidR="00743B61" w:rsidRPr="00186654">
        <w:rPr>
          <w:rFonts w:ascii="Times New Roman" w:hAnsi="Times New Roman" w:cs="Times New Roman"/>
          <w:sz w:val="22"/>
          <w:szCs w:val="22"/>
        </w:rPr>
        <w:t xml:space="preserve">and </w:t>
      </w:r>
      <w:r w:rsidR="00423977" w:rsidRPr="00186654">
        <w:rPr>
          <w:rFonts w:ascii="Times New Roman" w:hAnsi="Times New Roman" w:cs="Times New Roman"/>
          <w:sz w:val="22"/>
          <w:szCs w:val="22"/>
        </w:rPr>
        <w:t>identified</w:t>
      </w:r>
      <w:r w:rsidR="00CA328C" w:rsidRPr="00186654">
        <w:rPr>
          <w:rFonts w:ascii="Times New Roman" w:hAnsi="Times New Roman" w:cs="Times New Roman"/>
          <w:sz w:val="22"/>
          <w:szCs w:val="22"/>
        </w:rPr>
        <w:t xml:space="preserve"> genomic regions that drive</w:t>
      </w:r>
      <w:r w:rsidR="00B40704" w:rsidRPr="00186654">
        <w:rPr>
          <w:rFonts w:ascii="Times New Roman" w:hAnsi="Times New Roman" w:cs="Times New Roman"/>
          <w:sz w:val="22"/>
          <w:szCs w:val="22"/>
        </w:rPr>
        <w:t xml:space="preserve"> microbial community assembly. </w:t>
      </w:r>
      <w:r w:rsidR="00CA328C" w:rsidRPr="00186654">
        <w:rPr>
          <w:rFonts w:ascii="Times New Roman" w:hAnsi="Times New Roman" w:cs="Times New Roman"/>
          <w:sz w:val="22"/>
          <w:szCs w:val="22"/>
        </w:rPr>
        <w:t>Finally, our stan</w:t>
      </w:r>
      <w:r w:rsidR="00B40704" w:rsidRPr="00186654">
        <w:rPr>
          <w:rFonts w:ascii="Times New Roman" w:hAnsi="Times New Roman" w:cs="Times New Roman"/>
          <w:sz w:val="22"/>
          <w:szCs w:val="22"/>
        </w:rPr>
        <w:t>d</w:t>
      </w:r>
      <w:r w:rsidR="00D376FE">
        <w:rPr>
          <w:rFonts w:ascii="Times New Roman" w:hAnsi="Times New Roman" w:cs="Times New Roman"/>
          <w:sz w:val="22"/>
          <w:szCs w:val="22"/>
        </w:rPr>
        <w:t>-</w:t>
      </w:r>
      <w:r w:rsidR="00B40704" w:rsidRPr="00186654">
        <w:rPr>
          <w:rFonts w:ascii="Times New Roman" w:hAnsi="Times New Roman" w:cs="Times New Roman"/>
          <w:sz w:val="22"/>
          <w:szCs w:val="22"/>
        </w:rPr>
        <w:t xml:space="preserve">planting studies provide a benchmark </w:t>
      </w:r>
      <w:r w:rsidR="00FD091C" w:rsidRPr="00186654">
        <w:rPr>
          <w:rFonts w:ascii="Times New Roman" w:hAnsi="Times New Roman" w:cs="Times New Roman"/>
          <w:sz w:val="22"/>
          <w:szCs w:val="22"/>
        </w:rPr>
        <w:t xml:space="preserve">on the </w:t>
      </w:r>
      <w:r w:rsidR="00B40704" w:rsidRPr="00186654">
        <w:rPr>
          <w:rFonts w:ascii="Times New Roman" w:hAnsi="Times New Roman" w:cs="Times New Roman"/>
          <w:sz w:val="22"/>
          <w:szCs w:val="22"/>
        </w:rPr>
        <w:t>impact of perennial grasses on ecosystem processes</w:t>
      </w:r>
      <w:r w:rsidR="00FD091C" w:rsidRPr="00186654">
        <w:rPr>
          <w:rFonts w:ascii="Times New Roman" w:hAnsi="Times New Roman" w:cs="Times New Roman"/>
          <w:sz w:val="22"/>
          <w:szCs w:val="22"/>
        </w:rPr>
        <w:t xml:space="preserve">. </w:t>
      </w:r>
      <w:r w:rsidR="00CA328C" w:rsidRPr="00186654">
        <w:rPr>
          <w:rFonts w:ascii="Times New Roman" w:hAnsi="Times New Roman" w:cs="Times New Roman"/>
          <w:sz w:val="22"/>
          <w:szCs w:val="22"/>
        </w:rPr>
        <w:t>To</w:t>
      </w:r>
      <w:r w:rsidR="00423977" w:rsidRPr="00186654">
        <w:rPr>
          <w:rFonts w:ascii="Times New Roman" w:hAnsi="Times New Roman" w:cs="Times New Roman"/>
          <w:sz w:val="22"/>
          <w:szCs w:val="22"/>
        </w:rPr>
        <w:t xml:space="preserve">gether, </w:t>
      </w:r>
      <w:r w:rsidR="00CA328C" w:rsidRPr="00186654">
        <w:rPr>
          <w:rFonts w:ascii="Times New Roman" w:hAnsi="Times New Roman" w:cs="Times New Roman"/>
          <w:sz w:val="22"/>
          <w:szCs w:val="22"/>
        </w:rPr>
        <w:t>our results provide a rich framework for studying switchgrass biology</w:t>
      </w:r>
      <w:r w:rsidR="00B40704" w:rsidRPr="00186654">
        <w:rPr>
          <w:rFonts w:ascii="Times New Roman" w:hAnsi="Times New Roman" w:cs="Times New Roman"/>
          <w:sz w:val="22"/>
          <w:szCs w:val="22"/>
        </w:rPr>
        <w:t xml:space="preserve"> in support of </w:t>
      </w:r>
      <w:r w:rsidR="000C7FDB" w:rsidRPr="00186654">
        <w:rPr>
          <w:rFonts w:ascii="Times New Roman" w:hAnsi="Times New Roman" w:cs="Times New Roman"/>
          <w:sz w:val="22"/>
          <w:szCs w:val="22"/>
        </w:rPr>
        <w:t>biof</w:t>
      </w:r>
      <w:r w:rsidR="00FD091C" w:rsidRPr="00186654">
        <w:rPr>
          <w:rFonts w:ascii="Times New Roman" w:hAnsi="Times New Roman" w:cs="Times New Roman"/>
          <w:sz w:val="22"/>
          <w:szCs w:val="22"/>
        </w:rPr>
        <w:t>uel feedstock development</w:t>
      </w:r>
      <w:r w:rsidR="00FB5BA7">
        <w:rPr>
          <w:rFonts w:ascii="Times New Roman" w:hAnsi="Times New Roman" w:cs="Times New Roman"/>
          <w:sz w:val="22"/>
          <w:szCs w:val="22"/>
        </w:rPr>
        <w:t xml:space="preserve">. </w:t>
      </w:r>
      <w:r w:rsidR="00423977" w:rsidRPr="00186654">
        <w:rPr>
          <w:rFonts w:ascii="Times New Roman" w:hAnsi="Times New Roman" w:cs="Times New Roman"/>
          <w:sz w:val="22"/>
          <w:szCs w:val="22"/>
        </w:rPr>
        <w:t>These studies generate</w:t>
      </w:r>
      <w:r w:rsidR="00170DDB">
        <w:rPr>
          <w:rFonts w:ascii="Times New Roman" w:hAnsi="Times New Roman" w:cs="Times New Roman"/>
          <w:sz w:val="22"/>
          <w:szCs w:val="22"/>
        </w:rPr>
        <w:t>d</w:t>
      </w:r>
      <w:r w:rsidR="00423977" w:rsidRPr="00186654">
        <w:rPr>
          <w:rFonts w:ascii="Times New Roman" w:hAnsi="Times New Roman" w:cs="Times New Roman"/>
          <w:sz w:val="22"/>
          <w:szCs w:val="22"/>
        </w:rPr>
        <w:t xml:space="preserve"> testable predictions about</w:t>
      </w:r>
      <w:r w:rsidR="000B04AA">
        <w:rPr>
          <w:rFonts w:ascii="Times New Roman" w:hAnsi="Times New Roman" w:cs="Times New Roman"/>
          <w:sz w:val="22"/>
          <w:szCs w:val="22"/>
        </w:rPr>
        <w:t xml:space="preserve"> the interplay between plant</w:t>
      </w:r>
      <w:r w:rsidR="00423977" w:rsidRPr="00186654">
        <w:rPr>
          <w:rFonts w:ascii="Times New Roman" w:hAnsi="Times New Roman" w:cs="Times New Roman"/>
          <w:sz w:val="22"/>
          <w:szCs w:val="22"/>
        </w:rPr>
        <w:t xml:space="preserve"> traits, genes, and microbes.  Here, we propose </w:t>
      </w:r>
      <w:r w:rsidR="00170DDB">
        <w:rPr>
          <w:rFonts w:ascii="Times New Roman" w:hAnsi="Times New Roman" w:cs="Times New Roman"/>
          <w:sz w:val="22"/>
          <w:szCs w:val="22"/>
        </w:rPr>
        <w:t xml:space="preserve">new </w:t>
      </w:r>
      <w:r w:rsidR="00423977" w:rsidRPr="00186654">
        <w:rPr>
          <w:rFonts w:ascii="Times New Roman" w:hAnsi="Times New Roman" w:cs="Times New Roman"/>
          <w:sz w:val="22"/>
          <w:szCs w:val="22"/>
        </w:rPr>
        <w:t>exper</w:t>
      </w:r>
      <w:r w:rsidR="000C7FDB" w:rsidRPr="00186654">
        <w:rPr>
          <w:rFonts w:ascii="Times New Roman" w:hAnsi="Times New Roman" w:cs="Times New Roman"/>
          <w:sz w:val="22"/>
          <w:szCs w:val="22"/>
        </w:rPr>
        <w:t xml:space="preserve">iments to </w:t>
      </w:r>
      <w:del w:id="31" w:author="Alice MacQueen" w:date="2020-01-26T22:24:00Z">
        <w:r w:rsidR="00FD091C" w:rsidRPr="00186654" w:rsidDel="007A0A32">
          <w:rPr>
            <w:rFonts w:ascii="Times New Roman" w:hAnsi="Times New Roman" w:cs="Times New Roman"/>
            <w:sz w:val="22"/>
            <w:szCs w:val="22"/>
          </w:rPr>
          <w:delText xml:space="preserve">these </w:delText>
        </w:r>
      </w:del>
      <w:r w:rsidR="00FB5BA7">
        <w:rPr>
          <w:rFonts w:ascii="Times New Roman" w:hAnsi="Times New Roman" w:cs="Times New Roman"/>
          <w:sz w:val="22"/>
          <w:szCs w:val="22"/>
        </w:rPr>
        <w:t xml:space="preserve">test </w:t>
      </w:r>
      <w:ins w:id="32" w:author="Alice MacQueen" w:date="2020-01-26T22:24:00Z">
        <w:r w:rsidR="007A0A32">
          <w:rPr>
            <w:rFonts w:ascii="Times New Roman" w:hAnsi="Times New Roman" w:cs="Times New Roman"/>
            <w:sz w:val="22"/>
            <w:szCs w:val="22"/>
          </w:rPr>
          <w:t xml:space="preserve">these </w:t>
        </w:r>
      </w:ins>
      <w:r w:rsidR="00FB5BA7">
        <w:rPr>
          <w:rFonts w:ascii="Times New Roman" w:hAnsi="Times New Roman" w:cs="Times New Roman"/>
          <w:sz w:val="22"/>
          <w:szCs w:val="22"/>
        </w:rPr>
        <w:t>predictions</w:t>
      </w:r>
      <w:r w:rsidR="00B40704" w:rsidRPr="00186654">
        <w:rPr>
          <w:rFonts w:ascii="Times New Roman" w:hAnsi="Times New Roman" w:cs="Times New Roman"/>
          <w:sz w:val="22"/>
          <w:szCs w:val="22"/>
        </w:rPr>
        <w:t>.</w:t>
      </w:r>
    </w:p>
    <w:p w14:paraId="2D2A8475" w14:textId="6C7F68C1" w:rsidR="00CC560F" w:rsidRPr="00FB5BA7" w:rsidRDefault="00CC560F" w:rsidP="0067293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11602799" w14:textId="4F3D50D8" w:rsidR="00C91515" w:rsidRPr="00790ACA" w:rsidRDefault="00CC560F" w:rsidP="0067293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186654">
        <w:rPr>
          <w:rFonts w:ascii="Times New Roman" w:hAnsi="Times New Roman" w:cs="Times New Roman"/>
          <w:b/>
          <w:sz w:val="22"/>
          <w:szCs w:val="22"/>
        </w:rPr>
        <w:t xml:space="preserve">Plant Systems: </w:t>
      </w:r>
      <w:r w:rsidR="00790AC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90ACA">
        <w:rPr>
          <w:rFonts w:ascii="Times New Roman" w:hAnsi="Times New Roman" w:cs="Times New Roman"/>
          <w:sz w:val="22"/>
          <w:szCs w:val="22"/>
        </w:rPr>
        <w:t xml:space="preserve">We </w:t>
      </w:r>
      <w:r w:rsidR="00522633" w:rsidRPr="00186654">
        <w:rPr>
          <w:rFonts w:ascii="Times New Roman" w:hAnsi="Times New Roman" w:cs="Times New Roman"/>
          <w:sz w:val="22"/>
          <w:szCs w:val="22"/>
        </w:rPr>
        <w:t xml:space="preserve">will </w:t>
      </w:r>
      <w:r w:rsidR="00ED6C5A">
        <w:rPr>
          <w:rFonts w:ascii="Times New Roman" w:hAnsi="Times New Roman" w:cs="Times New Roman"/>
          <w:sz w:val="22"/>
          <w:szCs w:val="22"/>
        </w:rPr>
        <w:t>leverage</w:t>
      </w:r>
      <w:r w:rsidR="00C34B6E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EA57DC" w:rsidRPr="00186654">
        <w:rPr>
          <w:rFonts w:ascii="Times New Roman" w:hAnsi="Times New Roman" w:cs="Times New Roman"/>
          <w:sz w:val="22"/>
          <w:szCs w:val="22"/>
        </w:rPr>
        <w:t xml:space="preserve">our </w:t>
      </w:r>
      <w:r w:rsidR="000C7FDB" w:rsidRPr="00186654">
        <w:rPr>
          <w:rFonts w:ascii="Times New Roman" w:hAnsi="Times New Roman" w:cs="Times New Roman"/>
          <w:sz w:val="22"/>
          <w:szCs w:val="22"/>
        </w:rPr>
        <w:t>established diversity pa</w:t>
      </w:r>
      <w:r w:rsidR="00A214CE" w:rsidRPr="00186654">
        <w:rPr>
          <w:rFonts w:ascii="Times New Roman" w:hAnsi="Times New Roman" w:cs="Times New Roman"/>
          <w:sz w:val="22"/>
          <w:szCs w:val="22"/>
        </w:rPr>
        <w:t>nel and common gardens</w:t>
      </w:r>
      <w:commentRangeStart w:id="33"/>
      <w:r w:rsidR="002105AC">
        <w:rPr>
          <w:rFonts w:ascii="Times New Roman" w:hAnsi="Times New Roman" w:cs="Times New Roman"/>
          <w:sz w:val="22"/>
          <w:szCs w:val="22"/>
        </w:rPr>
        <w:t xml:space="preserve"> </w:t>
      </w:r>
      <w:del w:id="34" w:author="Alice MacQueen" w:date="2020-01-26T22:26:00Z">
        <w:r w:rsidR="002105AC" w:rsidDel="007A0A32">
          <w:rPr>
            <w:rFonts w:ascii="Times New Roman" w:hAnsi="Times New Roman" w:cs="Times New Roman"/>
            <w:sz w:val="22"/>
            <w:szCs w:val="22"/>
          </w:rPr>
          <w:delText xml:space="preserve">under </w:delText>
        </w:r>
        <w:r w:rsidR="00EF75A9" w:rsidDel="007A0A32">
          <w:rPr>
            <w:rFonts w:ascii="Times New Roman" w:hAnsi="Times New Roman" w:cs="Times New Roman"/>
            <w:sz w:val="22"/>
            <w:szCs w:val="22"/>
          </w:rPr>
          <w:delText>the</w:delText>
        </w:r>
      </w:del>
      <w:ins w:id="35" w:author="Alice MacQueen" w:date="2020-01-26T22:26:00Z">
        <w:r w:rsidR="007A0A32">
          <w:rPr>
            <w:rFonts w:ascii="Times New Roman" w:hAnsi="Times New Roman" w:cs="Times New Roman"/>
            <w:sz w:val="22"/>
            <w:szCs w:val="22"/>
          </w:rPr>
          <w:t>to expand the</w:t>
        </w:r>
      </w:ins>
      <w:r w:rsidR="00EF75A9">
        <w:rPr>
          <w:rFonts w:ascii="Times New Roman" w:hAnsi="Times New Roman" w:cs="Times New Roman"/>
          <w:sz w:val="22"/>
          <w:szCs w:val="22"/>
        </w:rPr>
        <w:t xml:space="preserve"> scope </w:t>
      </w:r>
      <w:commentRangeEnd w:id="33"/>
      <w:r w:rsidR="007A0A32">
        <w:rPr>
          <w:rStyle w:val="CommentReference"/>
        </w:rPr>
        <w:commentReference w:id="33"/>
      </w:r>
      <w:r w:rsidR="00EF75A9">
        <w:rPr>
          <w:rFonts w:ascii="Times New Roman" w:hAnsi="Times New Roman" w:cs="Times New Roman"/>
          <w:sz w:val="22"/>
          <w:szCs w:val="22"/>
        </w:rPr>
        <w:t>of our new research</w:t>
      </w:r>
      <w:r w:rsidR="00522633" w:rsidRPr="00186654">
        <w:rPr>
          <w:rFonts w:ascii="Times New Roman" w:hAnsi="Times New Roman" w:cs="Times New Roman"/>
          <w:sz w:val="22"/>
          <w:szCs w:val="22"/>
        </w:rPr>
        <w:t xml:space="preserve">. </w:t>
      </w:r>
      <w:r w:rsidR="000C7FDB" w:rsidRPr="00186654">
        <w:rPr>
          <w:rFonts w:ascii="Times New Roman" w:hAnsi="Times New Roman" w:cs="Times New Roman"/>
          <w:sz w:val="22"/>
          <w:szCs w:val="22"/>
        </w:rPr>
        <w:t>We will</w:t>
      </w:r>
      <w:r w:rsidR="00170DDB">
        <w:rPr>
          <w:rFonts w:ascii="Times New Roman" w:hAnsi="Times New Roman" w:cs="Times New Roman"/>
          <w:sz w:val="22"/>
          <w:szCs w:val="22"/>
        </w:rPr>
        <w:t xml:space="preserve"> </w:t>
      </w:r>
      <w:r w:rsidR="000C7FDB" w:rsidRPr="00186654">
        <w:rPr>
          <w:rFonts w:ascii="Times New Roman" w:hAnsi="Times New Roman" w:cs="Times New Roman"/>
          <w:sz w:val="22"/>
          <w:szCs w:val="22"/>
        </w:rPr>
        <w:t xml:space="preserve">propagate </w:t>
      </w:r>
      <w:r w:rsidR="00C91515" w:rsidRPr="00186654">
        <w:rPr>
          <w:rFonts w:ascii="Times New Roman" w:hAnsi="Times New Roman" w:cs="Times New Roman"/>
          <w:sz w:val="22"/>
          <w:szCs w:val="22"/>
        </w:rPr>
        <w:t xml:space="preserve">(and share) </w:t>
      </w:r>
      <w:r w:rsidR="002C7886">
        <w:rPr>
          <w:rFonts w:ascii="Times New Roman" w:hAnsi="Times New Roman" w:cs="Times New Roman"/>
          <w:sz w:val="22"/>
          <w:szCs w:val="22"/>
        </w:rPr>
        <w:t xml:space="preserve">material </w:t>
      </w:r>
      <w:r w:rsidR="00170DDB">
        <w:rPr>
          <w:rFonts w:ascii="Times New Roman" w:hAnsi="Times New Roman" w:cs="Times New Roman"/>
          <w:sz w:val="22"/>
          <w:szCs w:val="22"/>
        </w:rPr>
        <w:t xml:space="preserve">as before </w:t>
      </w:r>
      <w:r w:rsidR="002C7886">
        <w:rPr>
          <w:rFonts w:ascii="Times New Roman" w:hAnsi="Times New Roman" w:cs="Times New Roman"/>
          <w:sz w:val="22"/>
          <w:szCs w:val="22"/>
        </w:rPr>
        <w:t xml:space="preserve">and will </w:t>
      </w:r>
      <w:r w:rsidR="000C7FDB" w:rsidRPr="00186654">
        <w:rPr>
          <w:rFonts w:ascii="Times New Roman" w:hAnsi="Times New Roman" w:cs="Times New Roman"/>
          <w:sz w:val="22"/>
          <w:szCs w:val="22"/>
        </w:rPr>
        <w:t xml:space="preserve">maintain </w:t>
      </w:r>
      <w:r w:rsidR="00170DDB">
        <w:rPr>
          <w:rFonts w:ascii="Times New Roman" w:hAnsi="Times New Roman" w:cs="Times New Roman"/>
          <w:sz w:val="22"/>
          <w:szCs w:val="22"/>
        </w:rPr>
        <w:t xml:space="preserve">most of </w:t>
      </w:r>
      <w:r w:rsidR="00FD091C" w:rsidRPr="00186654">
        <w:rPr>
          <w:rFonts w:ascii="Times New Roman" w:hAnsi="Times New Roman" w:cs="Times New Roman"/>
          <w:sz w:val="22"/>
          <w:szCs w:val="22"/>
        </w:rPr>
        <w:t xml:space="preserve">our </w:t>
      </w:r>
      <w:r w:rsidR="000C7FDB" w:rsidRPr="00186654">
        <w:rPr>
          <w:rFonts w:ascii="Times New Roman" w:hAnsi="Times New Roman" w:cs="Times New Roman"/>
          <w:sz w:val="22"/>
          <w:szCs w:val="22"/>
        </w:rPr>
        <w:t xml:space="preserve">gardens </w:t>
      </w:r>
      <w:r w:rsidR="00522633" w:rsidRPr="00186654">
        <w:rPr>
          <w:rFonts w:ascii="Times New Roman" w:hAnsi="Times New Roman" w:cs="Times New Roman"/>
          <w:sz w:val="22"/>
          <w:szCs w:val="22"/>
        </w:rPr>
        <w:t>under ne</w:t>
      </w:r>
      <w:r w:rsidR="00FD091C" w:rsidRPr="00186654">
        <w:rPr>
          <w:rFonts w:ascii="Times New Roman" w:hAnsi="Times New Roman" w:cs="Times New Roman"/>
          <w:sz w:val="22"/>
          <w:szCs w:val="22"/>
        </w:rPr>
        <w:t xml:space="preserve">w funding. </w:t>
      </w:r>
      <w:r w:rsidR="00522633" w:rsidRPr="00186654">
        <w:rPr>
          <w:rFonts w:ascii="Times New Roman" w:hAnsi="Times New Roman" w:cs="Times New Roman"/>
          <w:sz w:val="22"/>
          <w:szCs w:val="22"/>
        </w:rPr>
        <w:t>We will</w:t>
      </w:r>
      <w:r w:rsidR="000B04AA">
        <w:rPr>
          <w:rFonts w:ascii="Times New Roman" w:hAnsi="Times New Roman" w:cs="Times New Roman"/>
          <w:sz w:val="22"/>
          <w:szCs w:val="22"/>
        </w:rPr>
        <w:t xml:space="preserve"> increase the power of our longitudinal studies of GxE by regularly phenotyping</w:t>
      </w:r>
      <w:r w:rsidR="00522633" w:rsidRPr="00186654">
        <w:rPr>
          <w:rFonts w:ascii="Times New Roman" w:hAnsi="Times New Roman" w:cs="Times New Roman"/>
          <w:sz w:val="22"/>
          <w:szCs w:val="22"/>
        </w:rPr>
        <w:t xml:space="preserve"> gardens for key </w:t>
      </w:r>
      <w:r w:rsidR="000B04AA" w:rsidRPr="00186654">
        <w:rPr>
          <w:rFonts w:ascii="Times New Roman" w:hAnsi="Times New Roman" w:cs="Times New Roman"/>
          <w:sz w:val="22"/>
          <w:szCs w:val="22"/>
        </w:rPr>
        <w:t>trai</w:t>
      </w:r>
      <w:r w:rsidR="000B04AA">
        <w:rPr>
          <w:rFonts w:ascii="Times New Roman" w:hAnsi="Times New Roman" w:cs="Times New Roman"/>
          <w:sz w:val="22"/>
          <w:szCs w:val="22"/>
        </w:rPr>
        <w:t>ts</w:t>
      </w:r>
      <w:ins w:id="36" w:author="Alice MacQueen" w:date="2020-01-26T22:27:00Z">
        <w:r w:rsidR="007A0A32">
          <w:rPr>
            <w:rFonts w:ascii="Times New Roman" w:hAnsi="Times New Roman" w:cs="Times New Roman"/>
            <w:sz w:val="22"/>
            <w:szCs w:val="22"/>
          </w:rPr>
          <w:t>,</w:t>
        </w:r>
      </w:ins>
      <w:r w:rsidR="000B04AA">
        <w:rPr>
          <w:rFonts w:ascii="Times New Roman" w:hAnsi="Times New Roman" w:cs="Times New Roman"/>
          <w:sz w:val="22"/>
          <w:szCs w:val="22"/>
        </w:rPr>
        <w:t xml:space="preserve"> focusing</w:t>
      </w:r>
      <w:r w:rsidR="00EA57DC" w:rsidRPr="00186654">
        <w:rPr>
          <w:rFonts w:ascii="Times New Roman" w:hAnsi="Times New Roman" w:cs="Times New Roman"/>
          <w:sz w:val="22"/>
          <w:szCs w:val="22"/>
        </w:rPr>
        <w:t xml:space="preserve"> effort </w:t>
      </w:r>
      <w:r w:rsidR="00C34B6E" w:rsidRPr="00186654">
        <w:rPr>
          <w:rFonts w:ascii="Times New Roman" w:hAnsi="Times New Roman" w:cs="Times New Roman"/>
          <w:sz w:val="22"/>
          <w:szCs w:val="22"/>
        </w:rPr>
        <w:t>on</w:t>
      </w:r>
      <w:r w:rsidR="00522633" w:rsidRPr="00186654">
        <w:rPr>
          <w:rFonts w:ascii="Times New Roman" w:hAnsi="Times New Roman" w:cs="Times New Roman"/>
          <w:sz w:val="22"/>
          <w:szCs w:val="22"/>
        </w:rPr>
        <w:t xml:space="preserve"> h</w:t>
      </w:r>
      <w:r w:rsidR="00EF75A9">
        <w:rPr>
          <w:rFonts w:ascii="Times New Roman" w:hAnsi="Times New Roman" w:cs="Times New Roman"/>
          <w:sz w:val="22"/>
          <w:szCs w:val="22"/>
        </w:rPr>
        <w:t xml:space="preserve">igh-throughput </w:t>
      </w:r>
      <w:r w:rsidR="00D376FE">
        <w:rPr>
          <w:rFonts w:ascii="Times New Roman" w:hAnsi="Times New Roman" w:cs="Times New Roman"/>
          <w:sz w:val="22"/>
          <w:szCs w:val="22"/>
        </w:rPr>
        <w:t>phenotyping platforms</w:t>
      </w:r>
      <w:r w:rsidR="00DF6D84">
        <w:rPr>
          <w:rFonts w:ascii="Times New Roman" w:hAnsi="Times New Roman" w:cs="Times New Roman"/>
          <w:sz w:val="22"/>
          <w:szCs w:val="22"/>
        </w:rPr>
        <w:t xml:space="preserve"> (Juenger, Fritschi)</w:t>
      </w:r>
      <w:r w:rsidR="00EF75A9">
        <w:rPr>
          <w:rFonts w:ascii="Times New Roman" w:hAnsi="Times New Roman" w:cs="Times New Roman"/>
          <w:sz w:val="22"/>
          <w:szCs w:val="22"/>
        </w:rPr>
        <w:t xml:space="preserve"> and </w:t>
      </w:r>
      <w:r w:rsidR="00522633" w:rsidRPr="00186654">
        <w:rPr>
          <w:rFonts w:ascii="Times New Roman" w:hAnsi="Times New Roman" w:cs="Times New Roman"/>
          <w:sz w:val="22"/>
          <w:szCs w:val="22"/>
        </w:rPr>
        <w:t>machine-learning based image analyses</w:t>
      </w:r>
      <w:r w:rsidR="00DF6D84">
        <w:rPr>
          <w:rFonts w:ascii="Times New Roman" w:hAnsi="Times New Roman" w:cs="Times New Roman"/>
          <w:sz w:val="22"/>
          <w:szCs w:val="22"/>
        </w:rPr>
        <w:t xml:space="preserve"> (Zare)</w:t>
      </w:r>
      <w:r w:rsidR="00522633" w:rsidRPr="00186654">
        <w:rPr>
          <w:rFonts w:ascii="Times New Roman" w:hAnsi="Times New Roman" w:cs="Times New Roman"/>
          <w:sz w:val="22"/>
          <w:szCs w:val="22"/>
        </w:rPr>
        <w:t>.</w:t>
      </w:r>
      <w:r w:rsidR="00A214CE" w:rsidRPr="00186654">
        <w:rPr>
          <w:rFonts w:ascii="Times New Roman" w:hAnsi="Times New Roman" w:cs="Times New Roman"/>
          <w:sz w:val="22"/>
          <w:szCs w:val="22"/>
        </w:rPr>
        <w:t xml:space="preserve"> </w:t>
      </w:r>
      <w:ins w:id="37" w:author="Alice MacQueen" w:date="2020-01-26T22:28:00Z">
        <w:r w:rsidR="00327763">
          <w:rPr>
            <w:rFonts w:ascii="Times New Roman" w:hAnsi="Times New Roman" w:cs="Times New Roman"/>
            <w:sz w:val="22"/>
            <w:szCs w:val="22"/>
          </w:rPr>
          <w:t>I</w:t>
        </w:r>
        <w:r w:rsidR="00327763" w:rsidRPr="00186654">
          <w:rPr>
            <w:rFonts w:ascii="Times New Roman" w:hAnsi="Times New Roman" w:cs="Times New Roman"/>
            <w:sz w:val="22"/>
            <w:szCs w:val="22"/>
          </w:rPr>
          <w:t>n clo</w:t>
        </w:r>
        <w:r w:rsidR="00327763">
          <w:rPr>
            <w:rFonts w:ascii="Times New Roman" w:hAnsi="Times New Roman" w:cs="Times New Roman"/>
            <w:sz w:val="22"/>
            <w:szCs w:val="22"/>
          </w:rPr>
          <w:t>se collaboration with DOE JGI</w:t>
        </w:r>
        <w:r w:rsidR="00327763">
          <w:rPr>
            <w:rFonts w:ascii="Times New Roman" w:hAnsi="Times New Roman" w:cs="Times New Roman"/>
            <w:sz w:val="22"/>
            <w:szCs w:val="22"/>
          </w:rPr>
          <w:t>, w</w:t>
        </w:r>
      </w:ins>
      <w:del w:id="38" w:author="Alice MacQueen" w:date="2020-01-26T22:28:00Z">
        <w:r w:rsidR="00ED6C5A" w:rsidDel="00327763">
          <w:rPr>
            <w:rFonts w:ascii="Times New Roman" w:hAnsi="Times New Roman" w:cs="Times New Roman"/>
            <w:sz w:val="22"/>
            <w:szCs w:val="22"/>
          </w:rPr>
          <w:delText>W</w:delText>
        </w:r>
      </w:del>
      <w:r w:rsidR="00ED6C5A">
        <w:rPr>
          <w:rFonts w:ascii="Times New Roman" w:hAnsi="Times New Roman" w:cs="Times New Roman"/>
          <w:sz w:val="22"/>
          <w:szCs w:val="22"/>
        </w:rPr>
        <w:t xml:space="preserve">e will </w:t>
      </w:r>
      <w:r w:rsidR="000B04AA">
        <w:rPr>
          <w:rFonts w:ascii="Times New Roman" w:hAnsi="Times New Roman" w:cs="Times New Roman"/>
          <w:sz w:val="22"/>
          <w:szCs w:val="22"/>
        </w:rPr>
        <w:t>expand</w:t>
      </w:r>
      <w:r w:rsidR="00635CC3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896F36" w:rsidRPr="00186654">
        <w:rPr>
          <w:rFonts w:ascii="Times New Roman" w:hAnsi="Times New Roman" w:cs="Times New Roman"/>
          <w:sz w:val="22"/>
          <w:szCs w:val="22"/>
        </w:rPr>
        <w:t xml:space="preserve">population genomic studies of switchgrass, including an expansion of reference genome assemblies and pan-genome studies </w:t>
      </w:r>
      <w:del w:id="39" w:author="Alice MacQueen" w:date="2020-01-26T22:28:00Z">
        <w:r w:rsidR="00896F36" w:rsidRPr="00186654" w:rsidDel="00327763">
          <w:rPr>
            <w:rFonts w:ascii="Times New Roman" w:hAnsi="Times New Roman" w:cs="Times New Roman"/>
            <w:sz w:val="22"/>
            <w:szCs w:val="22"/>
          </w:rPr>
          <w:delText>in clo</w:delText>
        </w:r>
        <w:r w:rsidR="00ED6C5A" w:rsidDel="00327763">
          <w:rPr>
            <w:rFonts w:ascii="Times New Roman" w:hAnsi="Times New Roman" w:cs="Times New Roman"/>
            <w:sz w:val="22"/>
            <w:szCs w:val="22"/>
          </w:rPr>
          <w:delText>se collaboration with DOE JGI</w:delText>
        </w:r>
        <w:r w:rsidR="00DF6D84" w:rsidDel="00327763">
          <w:rPr>
            <w:rFonts w:ascii="Times New Roman" w:hAnsi="Times New Roman" w:cs="Times New Roman"/>
            <w:sz w:val="22"/>
            <w:szCs w:val="22"/>
          </w:rPr>
          <w:delText xml:space="preserve"> </w:delText>
        </w:r>
      </w:del>
      <w:r w:rsidR="00DF6D84">
        <w:rPr>
          <w:rFonts w:ascii="Times New Roman" w:hAnsi="Times New Roman" w:cs="Times New Roman"/>
          <w:sz w:val="22"/>
          <w:szCs w:val="22"/>
        </w:rPr>
        <w:t>(Juenger, Lowry, Schmutz)</w:t>
      </w:r>
      <w:r w:rsidR="00ED6C5A">
        <w:rPr>
          <w:rFonts w:ascii="Times New Roman" w:hAnsi="Times New Roman" w:cs="Times New Roman"/>
          <w:sz w:val="22"/>
          <w:szCs w:val="22"/>
        </w:rPr>
        <w:t xml:space="preserve">. </w:t>
      </w:r>
      <w:r w:rsidR="002105AC">
        <w:rPr>
          <w:rFonts w:ascii="Times New Roman" w:hAnsi="Times New Roman" w:cs="Times New Roman"/>
          <w:sz w:val="22"/>
          <w:szCs w:val="22"/>
        </w:rPr>
        <w:t xml:space="preserve">This effort will help to build </w:t>
      </w:r>
      <w:r w:rsidR="00C91515" w:rsidRPr="00186654">
        <w:rPr>
          <w:rFonts w:ascii="Times New Roman" w:hAnsi="Times New Roman" w:cs="Times New Roman"/>
          <w:sz w:val="22"/>
          <w:szCs w:val="22"/>
        </w:rPr>
        <w:t xml:space="preserve">our understanding of switchgrass genome evolution, as well </w:t>
      </w:r>
      <w:r w:rsidR="00ED6C5A">
        <w:rPr>
          <w:rFonts w:ascii="Times New Roman" w:hAnsi="Times New Roman" w:cs="Times New Roman"/>
          <w:sz w:val="22"/>
          <w:szCs w:val="22"/>
        </w:rPr>
        <w:t xml:space="preserve">as </w:t>
      </w:r>
      <w:r w:rsidR="00C91515" w:rsidRPr="00186654">
        <w:rPr>
          <w:rFonts w:ascii="Times New Roman" w:hAnsi="Times New Roman" w:cs="Times New Roman"/>
          <w:sz w:val="22"/>
          <w:szCs w:val="22"/>
        </w:rPr>
        <w:t>hone resources for functional g</w:t>
      </w:r>
      <w:r w:rsidR="00EF75A9">
        <w:rPr>
          <w:rFonts w:ascii="Times New Roman" w:hAnsi="Times New Roman" w:cs="Times New Roman"/>
          <w:sz w:val="22"/>
          <w:szCs w:val="22"/>
        </w:rPr>
        <w:t>enomic studies</w:t>
      </w:r>
      <w:r w:rsidR="00C91515" w:rsidRPr="00186654">
        <w:rPr>
          <w:rFonts w:ascii="Times New Roman" w:hAnsi="Times New Roman" w:cs="Times New Roman"/>
          <w:sz w:val="22"/>
          <w:szCs w:val="22"/>
        </w:rPr>
        <w:t>.</w:t>
      </w:r>
    </w:p>
    <w:p w14:paraId="4DA2F406" w14:textId="77777777" w:rsidR="00C91515" w:rsidRPr="00ED6C5A" w:rsidRDefault="00C91515" w:rsidP="0067293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53284BEE" w14:textId="10ADE46C" w:rsidR="00CC560F" w:rsidRPr="00186654" w:rsidRDefault="00F92D3C" w:rsidP="00672930">
      <w:pPr>
        <w:jc w:val="both"/>
        <w:rPr>
          <w:rFonts w:ascii="Times New Roman" w:hAnsi="Times New Roman" w:cs="Times New Roman"/>
          <w:sz w:val="22"/>
          <w:szCs w:val="22"/>
        </w:rPr>
      </w:pPr>
      <w:r w:rsidRPr="00186654">
        <w:rPr>
          <w:rFonts w:ascii="Times New Roman" w:hAnsi="Times New Roman" w:cs="Times New Roman"/>
          <w:sz w:val="22"/>
          <w:szCs w:val="22"/>
        </w:rPr>
        <w:t>A key component of our new project is the development of a genetic manipulation pipelin</w:t>
      </w:r>
      <w:commentRangeStart w:id="40"/>
      <w:r w:rsidRPr="00186654">
        <w:rPr>
          <w:rFonts w:ascii="Times New Roman" w:hAnsi="Times New Roman" w:cs="Times New Roman"/>
          <w:sz w:val="22"/>
          <w:szCs w:val="22"/>
        </w:rPr>
        <w:t>e</w:t>
      </w:r>
      <w:ins w:id="41" w:author="Alice MacQueen" w:date="2020-01-26T22:28:00Z">
        <w:r w:rsidR="00327763">
          <w:rPr>
            <w:rFonts w:ascii="Times New Roman" w:hAnsi="Times New Roman" w:cs="Times New Roman"/>
            <w:sz w:val="22"/>
            <w:szCs w:val="22"/>
          </w:rPr>
          <w:t>. This pipeline will leverage</w:t>
        </w:r>
      </w:ins>
      <w:del w:id="42" w:author="Alice MacQueen" w:date="2020-01-26T22:28:00Z">
        <w:r w:rsidRPr="00186654" w:rsidDel="00327763">
          <w:rPr>
            <w:rFonts w:ascii="Times New Roman" w:hAnsi="Times New Roman" w:cs="Times New Roman"/>
            <w:sz w:val="22"/>
            <w:szCs w:val="22"/>
          </w:rPr>
          <w:delText>, leveraging</w:delText>
        </w:r>
      </w:del>
      <w:r w:rsidRPr="00186654">
        <w:rPr>
          <w:rFonts w:ascii="Times New Roman" w:hAnsi="Times New Roman" w:cs="Times New Roman"/>
          <w:sz w:val="22"/>
          <w:szCs w:val="22"/>
        </w:rPr>
        <w:t xml:space="preserve"> advances in gene editing</w:t>
      </w:r>
      <w:del w:id="43" w:author="Alice MacQueen" w:date="2020-01-26T22:28:00Z">
        <w:r w:rsidRPr="00186654" w:rsidDel="00327763">
          <w:rPr>
            <w:rFonts w:ascii="Times New Roman" w:hAnsi="Times New Roman" w:cs="Times New Roman"/>
            <w:sz w:val="22"/>
            <w:szCs w:val="22"/>
          </w:rPr>
          <w:delText>,</w:delText>
        </w:r>
      </w:del>
      <w:r w:rsidRPr="00186654">
        <w:rPr>
          <w:rFonts w:ascii="Times New Roman" w:hAnsi="Times New Roman" w:cs="Times New Roman"/>
          <w:sz w:val="22"/>
          <w:szCs w:val="22"/>
        </w:rPr>
        <w:t xml:space="preserve"> to test new predictions about gene function. </w:t>
      </w:r>
      <w:commentRangeEnd w:id="40"/>
      <w:r w:rsidR="00327763">
        <w:rPr>
          <w:rStyle w:val="CommentReference"/>
        </w:rPr>
        <w:commentReference w:id="40"/>
      </w:r>
      <w:r w:rsidR="00522633" w:rsidRPr="00186654">
        <w:rPr>
          <w:rFonts w:ascii="Times New Roman" w:hAnsi="Times New Roman" w:cs="Times New Roman"/>
          <w:sz w:val="22"/>
          <w:szCs w:val="22"/>
        </w:rPr>
        <w:t>We have c</w:t>
      </w:r>
      <w:r w:rsidR="00EF75A9">
        <w:rPr>
          <w:rFonts w:ascii="Times New Roman" w:hAnsi="Times New Roman" w:cs="Times New Roman"/>
          <w:sz w:val="22"/>
          <w:szCs w:val="22"/>
        </w:rPr>
        <w:t xml:space="preserve">ompleted extensive genetic </w:t>
      </w:r>
      <w:r w:rsidR="00522633" w:rsidRPr="00186654">
        <w:rPr>
          <w:rFonts w:ascii="Times New Roman" w:hAnsi="Times New Roman" w:cs="Times New Roman"/>
          <w:sz w:val="22"/>
          <w:szCs w:val="22"/>
        </w:rPr>
        <w:t xml:space="preserve">mapping </w:t>
      </w:r>
      <w:del w:id="44" w:author="Alice MacQueen" w:date="2020-01-26T22:29:00Z">
        <w:r w:rsidR="00A214CE" w:rsidRPr="00186654" w:rsidDel="00327763">
          <w:rPr>
            <w:rFonts w:ascii="Times New Roman" w:hAnsi="Times New Roman" w:cs="Times New Roman"/>
            <w:sz w:val="22"/>
            <w:szCs w:val="22"/>
          </w:rPr>
          <w:delText xml:space="preserve">that </w:delText>
        </w:r>
      </w:del>
      <w:ins w:id="45" w:author="Alice MacQueen" w:date="2020-01-26T22:29:00Z">
        <w:r w:rsidR="00327763">
          <w:rPr>
            <w:rFonts w:ascii="Times New Roman" w:hAnsi="Times New Roman" w:cs="Times New Roman"/>
            <w:sz w:val="22"/>
            <w:szCs w:val="22"/>
          </w:rPr>
          <w:t>which has helped</w:t>
        </w:r>
      </w:ins>
      <w:del w:id="46" w:author="Alice MacQueen" w:date="2020-01-26T22:29:00Z">
        <w:r w:rsidR="00A214CE" w:rsidRPr="00186654" w:rsidDel="00327763">
          <w:rPr>
            <w:rFonts w:ascii="Times New Roman" w:hAnsi="Times New Roman" w:cs="Times New Roman"/>
            <w:sz w:val="22"/>
            <w:szCs w:val="22"/>
          </w:rPr>
          <w:delText>help</w:delText>
        </w:r>
        <w:r w:rsidR="00EF75A9" w:rsidDel="00327763">
          <w:rPr>
            <w:rFonts w:ascii="Times New Roman" w:hAnsi="Times New Roman" w:cs="Times New Roman"/>
            <w:sz w:val="22"/>
            <w:szCs w:val="22"/>
          </w:rPr>
          <w:delText>s</w:delText>
        </w:r>
      </w:del>
      <w:r w:rsidR="00A214CE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CC560F" w:rsidRPr="00186654">
        <w:rPr>
          <w:rFonts w:ascii="Times New Roman" w:hAnsi="Times New Roman" w:cs="Times New Roman"/>
          <w:sz w:val="22"/>
          <w:szCs w:val="22"/>
        </w:rPr>
        <w:t xml:space="preserve">to identify </w:t>
      </w:r>
      <w:del w:id="47" w:author="Alice MacQueen" w:date="2020-01-26T22:30:00Z">
        <w:r w:rsidR="00A214CE" w:rsidRPr="00186654" w:rsidDel="00327763">
          <w:rPr>
            <w:rFonts w:ascii="Times New Roman" w:hAnsi="Times New Roman" w:cs="Times New Roman"/>
            <w:sz w:val="22"/>
            <w:szCs w:val="22"/>
          </w:rPr>
          <w:delText>traits</w:delText>
        </w:r>
        <w:r w:rsidR="00896F36" w:rsidRPr="00186654" w:rsidDel="00327763">
          <w:rPr>
            <w:rFonts w:ascii="Times New Roman" w:hAnsi="Times New Roman" w:cs="Times New Roman"/>
            <w:sz w:val="22"/>
            <w:szCs w:val="22"/>
          </w:rPr>
          <w:delText xml:space="preserve">, </w:delText>
        </w:r>
      </w:del>
      <w:r w:rsidR="00896F36" w:rsidRPr="00186654">
        <w:rPr>
          <w:rFonts w:ascii="Times New Roman" w:hAnsi="Times New Roman" w:cs="Times New Roman"/>
          <w:sz w:val="22"/>
          <w:szCs w:val="22"/>
        </w:rPr>
        <w:t>candidate genes</w:t>
      </w:r>
      <w:ins w:id="48" w:author="Alice MacQueen" w:date="2020-01-26T22:30:00Z">
        <w:r w:rsidR="00327763">
          <w:rPr>
            <w:rFonts w:ascii="Times New Roman" w:hAnsi="Times New Roman" w:cs="Times New Roman"/>
            <w:sz w:val="22"/>
            <w:szCs w:val="22"/>
          </w:rPr>
          <w:t xml:space="preserve"> for traits</w:t>
        </w:r>
      </w:ins>
      <w:del w:id="49" w:author="Alice MacQueen" w:date="2020-01-26T22:30:00Z">
        <w:r w:rsidR="00896F36" w:rsidRPr="00186654" w:rsidDel="00327763">
          <w:rPr>
            <w:rFonts w:ascii="Times New Roman" w:hAnsi="Times New Roman" w:cs="Times New Roman"/>
            <w:sz w:val="22"/>
            <w:szCs w:val="22"/>
          </w:rPr>
          <w:delText>,</w:delText>
        </w:r>
      </w:del>
      <w:r w:rsidR="00896F36" w:rsidRPr="00186654">
        <w:rPr>
          <w:rFonts w:ascii="Times New Roman" w:hAnsi="Times New Roman" w:cs="Times New Roman"/>
          <w:sz w:val="22"/>
          <w:szCs w:val="22"/>
        </w:rPr>
        <w:t xml:space="preserve"> and their interactions</w:t>
      </w:r>
      <w:r w:rsidR="002C7886">
        <w:rPr>
          <w:rFonts w:ascii="Times New Roman" w:hAnsi="Times New Roman" w:cs="Times New Roman"/>
          <w:sz w:val="22"/>
          <w:szCs w:val="22"/>
        </w:rPr>
        <w:t xml:space="preserve"> with environmental variation. </w:t>
      </w:r>
      <w:r w:rsidR="00EA57DC" w:rsidRPr="00186654">
        <w:rPr>
          <w:rFonts w:ascii="Times New Roman" w:hAnsi="Times New Roman" w:cs="Times New Roman"/>
          <w:sz w:val="22"/>
          <w:szCs w:val="22"/>
        </w:rPr>
        <w:t xml:space="preserve">We </w:t>
      </w:r>
      <w:r w:rsidR="00C34B6E" w:rsidRPr="00186654">
        <w:rPr>
          <w:rFonts w:ascii="Times New Roman" w:hAnsi="Times New Roman" w:cs="Times New Roman"/>
          <w:sz w:val="22"/>
          <w:szCs w:val="22"/>
        </w:rPr>
        <w:t xml:space="preserve">will </w:t>
      </w:r>
      <w:r w:rsidR="00EA57DC" w:rsidRPr="00186654">
        <w:rPr>
          <w:rFonts w:ascii="Times New Roman" w:hAnsi="Times New Roman" w:cs="Times New Roman"/>
          <w:sz w:val="22"/>
          <w:szCs w:val="22"/>
        </w:rPr>
        <w:t>make new</w:t>
      </w:r>
      <w:r w:rsidR="00C91515" w:rsidRPr="00186654">
        <w:rPr>
          <w:rFonts w:ascii="Times New Roman" w:hAnsi="Times New Roman" w:cs="Times New Roman"/>
          <w:sz w:val="22"/>
          <w:szCs w:val="22"/>
        </w:rPr>
        <w:t xml:space="preserve"> cross</w:t>
      </w:r>
      <w:r w:rsidR="00EA57DC" w:rsidRPr="00186654">
        <w:rPr>
          <w:rFonts w:ascii="Times New Roman" w:hAnsi="Times New Roman" w:cs="Times New Roman"/>
          <w:sz w:val="22"/>
          <w:szCs w:val="22"/>
        </w:rPr>
        <w:t>es</w:t>
      </w:r>
      <w:r w:rsidR="00C91515" w:rsidRPr="00186654">
        <w:rPr>
          <w:rFonts w:ascii="Times New Roman" w:hAnsi="Times New Roman" w:cs="Times New Roman"/>
          <w:sz w:val="22"/>
          <w:szCs w:val="22"/>
        </w:rPr>
        <w:t xml:space="preserve"> to </w:t>
      </w:r>
      <w:r w:rsidR="00EA57DC" w:rsidRPr="00186654">
        <w:rPr>
          <w:rFonts w:ascii="Times New Roman" w:hAnsi="Times New Roman" w:cs="Times New Roman"/>
          <w:sz w:val="22"/>
          <w:szCs w:val="22"/>
        </w:rPr>
        <w:t>re</w:t>
      </w:r>
      <w:r w:rsidR="00C91515" w:rsidRPr="00186654">
        <w:rPr>
          <w:rFonts w:ascii="Times New Roman" w:hAnsi="Times New Roman" w:cs="Times New Roman"/>
          <w:sz w:val="22"/>
          <w:szCs w:val="22"/>
        </w:rPr>
        <w:t>combine key traits associated with desirable ideotypes</w:t>
      </w:r>
      <w:del w:id="50" w:author="Alice MacQueen" w:date="2020-01-26T22:30:00Z">
        <w:r w:rsidR="00C91515" w:rsidRPr="00186654" w:rsidDel="00327763">
          <w:rPr>
            <w:rFonts w:ascii="Times New Roman" w:hAnsi="Times New Roman" w:cs="Times New Roman"/>
            <w:sz w:val="22"/>
            <w:szCs w:val="22"/>
          </w:rPr>
          <w:delText>,</w:delText>
        </w:r>
      </w:del>
      <w:r w:rsidR="00C91515" w:rsidRPr="00186654">
        <w:rPr>
          <w:rFonts w:ascii="Times New Roman" w:hAnsi="Times New Roman" w:cs="Times New Roman"/>
          <w:sz w:val="22"/>
          <w:szCs w:val="22"/>
        </w:rPr>
        <w:t xml:space="preserve"> and will plant these new lines in gardens to test performance predictions. </w:t>
      </w:r>
      <w:r w:rsidR="00FD091C" w:rsidRPr="00186654">
        <w:rPr>
          <w:rFonts w:ascii="Times New Roman" w:hAnsi="Times New Roman" w:cs="Times New Roman"/>
          <w:sz w:val="22"/>
          <w:szCs w:val="22"/>
        </w:rPr>
        <w:t xml:space="preserve">We will initiate transgenic studies using both diploid </w:t>
      </w:r>
      <w:r w:rsidR="00FD091C" w:rsidRPr="00186654">
        <w:rPr>
          <w:rFonts w:ascii="Times New Roman" w:hAnsi="Times New Roman" w:cs="Times New Roman"/>
          <w:i/>
          <w:sz w:val="22"/>
          <w:szCs w:val="22"/>
        </w:rPr>
        <w:t>Panicum hallii</w:t>
      </w:r>
      <w:r w:rsidR="00FD091C" w:rsidRPr="00186654">
        <w:rPr>
          <w:rFonts w:ascii="Times New Roman" w:hAnsi="Times New Roman" w:cs="Times New Roman"/>
          <w:sz w:val="22"/>
          <w:szCs w:val="22"/>
        </w:rPr>
        <w:t xml:space="preserve"> and tetraploid </w:t>
      </w:r>
      <w:r w:rsidR="002C7886">
        <w:rPr>
          <w:rFonts w:ascii="Times New Roman" w:hAnsi="Times New Roman" w:cs="Times New Roman"/>
          <w:i/>
          <w:sz w:val="22"/>
          <w:szCs w:val="22"/>
        </w:rPr>
        <w:t>P.</w:t>
      </w:r>
      <w:r w:rsidR="00FD091C" w:rsidRPr="00186654">
        <w:rPr>
          <w:rFonts w:ascii="Times New Roman" w:hAnsi="Times New Roman" w:cs="Times New Roman"/>
          <w:i/>
          <w:sz w:val="22"/>
          <w:szCs w:val="22"/>
        </w:rPr>
        <w:t xml:space="preserve"> virgatum</w:t>
      </w:r>
      <w:r w:rsidR="00FD091C" w:rsidRPr="00186654">
        <w:rPr>
          <w:rFonts w:ascii="Times New Roman" w:hAnsi="Times New Roman" w:cs="Times New Roman"/>
          <w:sz w:val="22"/>
          <w:szCs w:val="22"/>
        </w:rPr>
        <w:t>, with a focus on candidate genes related to flowering time, abiotic stress tolerance, and belowground root and microbiome r</w:t>
      </w:r>
      <w:r w:rsidR="00C91515" w:rsidRPr="00186654">
        <w:rPr>
          <w:rFonts w:ascii="Times New Roman" w:hAnsi="Times New Roman" w:cs="Times New Roman"/>
          <w:sz w:val="22"/>
          <w:szCs w:val="22"/>
        </w:rPr>
        <w:t xml:space="preserve">elated traits. </w:t>
      </w:r>
      <w:r w:rsidR="00C34B6E" w:rsidRPr="00186654">
        <w:rPr>
          <w:rFonts w:ascii="Times New Roman" w:hAnsi="Times New Roman" w:cs="Times New Roman"/>
          <w:sz w:val="22"/>
          <w:szCs w:val="22"/>
        </w:rPr>
        <w:t>We plan to incorporate a novel reverse genetics approach to validate candidate genes u</w:t>
      </w:r>
      <w:r w:rsidR="002C7886">
        <w:rPr>
          <w:rFonts w:ascii="Times New Roman" w:hAnsi="Times New Roman" w:cs="Times New Roman"/>
          <w:sz w:val="22"/>
          <w:szCs w:val="22"/>
        </w:rPr>
        <w:t xml:space="preserve">sing our newly developed </w:t>
      </w:r>
      <w:r w:rsidR="002C7886" w:rsidRPr="002C7886">
        <w:rPr>
          <w:rFonts w:ascii="Times New Roman" w:hAnsi="Times New Roman" w:cs="Times New Roman"/>
          <w:i/>
          <w:sz w:val="22"/>
          <w:szCs w:val="22"/>
        </w:rPr>
        <w:t>P.</w:t>
      </w:r>
      <w:r w:rsidR="00C34B6E" w:rsidRPr="002C7886">
        <w:rPr>
          <w:rFonts w:ascii="Times New Roman" w:hAnsi="Times New Roman" w:cs="Times New Roman"/>
          <w:i/>
          <w:sz w:val="22"/>
          <w:szCs w:val="22"/>
        </w:rPr>
        <w:t xml:space="preserve"> hallii</w:t>
      </w:r>
      <w:r w:rsidR="00C34B6E" w:rsidRPr="00186654">
        <w:rPr>
          <w:rFonts w:ascii="Times New Roman" w:hAnsi="Times New Roman" w:cs="Times New Roman"/>
          <w:sz w:val="22"/>
          <w:szCs w:val="22"/>
        </w:rPr>
        <w:t xml:space="preserve"> fast neutron mutant population. </w:t>
      </w:r>
      <w:r w:rsidR="00C91515" w:rsidRPr="00186654">
        <w:rPr>
          <w:rFonts w:ascii="Times New Roman" w:hAnsi="Times New Roman" w:cs="Times New Roman"/>
          <w:sz w:val="22"/>
          <w:szCs w:val="22"/>
        </w:rPr>
        <w:t>Swaminathan (HudsonAlpha) will spearhead our genetic manipulation pipeline, with support from team members leading biological studies of specific candidate genes</w:t>
      </w:r>
      <w:r w:rsidR="002105AC">
        <w:rPr>
          <w:rFonts w:ascii="Times New Roman" w:hAnsi="Times New Roman" w:cs="Times New Roman"/>
          <w:sz w:val="22"/>
          <w:szCs w:val="22"/>
        </w:rPr>
        <w:t xml:space="preserve"> (Juenger, Lowry, Bartley</w:t>
      </w:r>
      <w:r w:rsidR="00F3192E">
        <w:rPr>
          <w:rFonts w:ascii="Times New Roman" w:hAnsi="Times New Roman" w:cs="Times New Roman"/>
          <w:sz w:val="22"/>
          <w:szCs w:val="22"/>
        </w:rPr>
        <w:t>,</w:t>
      </w:r>
      <w:r w:rsidR="002105AC">
        <w:rPr>
          <w:rFonts w:ascii="Times New Roman" w:hAnsi="Times New Roman" w:cs="Times New Roman"/>
          <w:sz w:val="22"/>
          <w:szCs w:val="22"/>
        </w:rPr>
        <w:t xml:space="preserve"> Fritschi)</w:t>
      </w:r>
      <w:r w:rsidR="00C91515" w:rsidRPr="0018665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9EA93AF" w14:textId="6E59E921" w:rsidR="00FD091C" w:rsidRPr="002C7886" w:rsidRDefault="00FD091C" w:rsidP="0067293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01A69C6" w14:textId="04AD66E5" w:rsidR="00A214CE" w:rsidRPr="00186654" w:rsidRDefault="00FD091C" w:rsidP="00672930">
      <w:pPr>
        <w:jc w:val="both"/>
        <w:rPr>
          <w:rFonts w:ascii="Times New Roman" w:hAnsi="Times New Roman" w:cs="Times New Roman"/>
          <w:sz w:val="22"/>
          <w:szCs w:val="22"/>
        </w:rPr>
      </w:pPr>
      <w:r w:rsidRPr="00186654">
        <w:rPr>
          <w:rFonts w:ascii="Times New Roman" w:hAnsi="Times New Roman" w:cs="Times New Roman"/>
          <w:sz w:val="22"/>
          <w:szCs w:val="22"/>
        </w:rPr>
        <w:t>We</w:t>
      </w:r>
      <w:commentRangeStart w:id="51"/>
      <w:r w:rsidRPr="00186654">
        <w:rPr>
          <w:rFonts w:ascii="Times New Roman" w:hAnsi="Times New Roman" w:cs="Times New Roman"/>
          <w:sz w:val="22"/>
          <w:szCs w:val="22"/>
        </w:rPr>
        <w:t xml:space="preserve"> </w:t>
      </w:r>
      <w:ins w:id="52" w:author="Alice MacQueen" w:date="2020-01-26T22:31:00Z">
        <w:r w:rsidR="00327763">
          <w:rPr>
            <w:rFonts w:ascii="Times New Roman" w:hAnsi="Times New Roman" w:cs="Times New Roman"/>
            <w:sz w:val="22"/>
            <w:szCs w:val="22"/>
          </w:rPr>
          <w:t xml:space="preserve">now </w:t>
        </w:r>
        <w:commentRangeEnd w:id="51"/>
        <w:r w:rsidR="00327763">
          <w:rPr>
            <w:rStyle w:val="CommentReference"/>
          </w:rPr>
          <w:commentReference w:id="51"/>
        </w:r>
      </w:ins>
      <w:r w:rsidRPr="00186654">
        <w:rPr>
          <w:rFonts w:ascii="Times New Roman" w:hAnsi="Times New Roman" w:cs="Times New Roman"/>
          <w:sz w:val="22"/>
          <w:szCs w:val="22"/>
        </w:rPr>
        <w:t xml:space="preserve">have a growing understanding of traits </w:t>
      </w:r>
      <w:r w:rsidR="00C91515" w:rsidRPr="00186654">
        <w:rPr>
          <w:rFonts w:ascii="Times New Roman" w:hAnsi="Times New Roman" w:cs="Times New Roman"/>
          <w:sz w:val="22"/>
          <w:szCs w:val="22"/>
        </w:rPr>
        <w:t>influencing</w:t>
      </w:r>
      <w:r w:rsidRPr="00186654">
        <w:rPr>
          <w:rFonts w:ascii="Times New Roman" w:hAnsi="Times New Roman" w:cs="Times New Roman"/>
          <w:sz w:val="22"/>
          <w:szCs w:val="22"/>
        </w:rPr>
        <w:t xml:space="preserve"> adapt</w:t>
      </w:r>
      <w:r w:rsidR="002105AC">
        <w:rPr>
          <w:rFonts w:ascii="Times New Roman" w:hAnsi="Times New Roman" w:cs="Times New Roman"/>
          <w:sz w:val="22"/>
          <w:szCs w:val="22"/>
        </w:rPr>
        <w:t>ation for adult spaced plants</w:t>
      </w:r>
      <w:r w:rsidR="00DF6D84">
        <w:rPr>
          <w:rFonts w:ascii="Times New Roman" w:hAnsi="Times New Roman" w:cs="Times New Roman"/>
          <w:sz w:val="22"/>
          <w:szCs w:val="22"/>
        </w:rPr>
        <w:t xml:space="preserve"> (grown as specimens in low-density plantings)</w:t>
      </w:r>
      <w:r w:rsidR="002105AC">
        <w:rPr>
          <w:rFonts w:ascii="Times New Roman" w:hAnsi="Times New Roman" w:cs="Times New Roman"/>
          <w:sz w:val="22"/>
          <w:szCs w:val="22"/>
        </w:rPr>
        <w:t xml:space="preserve">. </w:t>
      </w:r>
      <w:r w:rsidRPr="00186654">
        <w:rPr>
          <w:rFonts w:ascii="Times New Roman" w:hAnsi="Times New Roman" w:cs="Times New Roman"/>
          <w:sz w:val="22"/>
          <w:szCs w:val="22"/>
        </w:rPr>
        <w:t xml:space="preserve">However, we know </w:t>
      </w:r>
      <w:r w:rsidR="00E25755">
        <w:rPr>
          <w:rFonts w:ascii="Times New Roman" w:hAnsi="Times New Roman" w:cs="Times New Roman"/>
          <w:sz w:val="22"/>
          <w:szCs w:val="22"/>
        </w:rPr>
        <w:t xml:space="preserve">much less </w:t>
      </w:r>
      <w:r w:rsidR="00C91515" w:rsidRPr="00186654">
        <w:rPr>
          <w:rFonts w:ascii="Times New Roman" w:hAnsi="Times New Roman" w:cs="Times New Roman"/>
          <w:sz w:val="22"/>
          <w:szCs w:val="22"/>
        </w:rPr>
        <w:t xml:space="preserve">about </w:t>
      </w:r>
      <w:ins w:id="53" w:author="Alice MacQueen" w:date="2020-01-26T22:31:00Z">
        <w:r w:rsidR="00327763">
          <w:rPr>
            <w:rFonts w:ascii="Times New Roman" w:hAnsi="Times New Roman" w:cs="Times New Roman"/>
            <w:sz w:val="22"/>
            <w:szCs w:val="22"/>
          </w:rPr>
          <w:t xml:space="preserve">the </w:t>
        </w:r>
      </w:ins>
      <w:r w:rsidR="00C91515" w:rsidRPr="00186654">
        <w:rPr>
          <w:rFonts w:ascii="Times New Roman" w:hAnsi="Times New Roman" w:cs="Times New Roman"/>
          <w:sz w:val="22"/>
          <w:szCs w:val="22"/>
        </w:rPr>
        <w:t xml:space="preserve">traits or genes </w:t>
      </w:r>
      <w:del w:id="54" w:author="Alice MacQueen" w:date="2020-01-26T22:31:00Z">
        <w:r w:rsidR="00C91515" w:rsidRPr="00186654" w:rsidDel="00327763">
          <w:rPr>
            <w:rFonts w:ascii="Times New Roman" w:hAnsi="Times New Roman" w:cs="Times New Roman"/>
            <w:sz w:val="22"/>
            <w:szCs w:val="22"/>
          </w:rPr>
          <w:delText xml:space="preserve">affecting </w:delText>
        </w:r>
      </w:del>
      <w:ins w:id="55" w:author="Alice MacQueen" w:date="2020-01-26T22:31:00Z">
        <w:r w:rsidR="00327763">
          <w:rPr>
            <w:rFonts w:ascii="Times New Roman" w:hAnsi="Times New Roman" w:cs="Times New Roman"/>
            <w:sz w:val="22"/>
            <w:szCs w:val="22"/>
          </w:rPr>
          <w:t>that affect</w:t>
        </w:r>
        <w:r w:rsidR="00327763" w:rsidRPr="00186654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r w:rsidRPr="00186654">
        <w:rPr>
          <w:rFonts w:ascii="Times New Roman" w:hAnsi="Times New Roman" w:cs="Times New Roman"/>
          <w:sz w:val="22"/>
          <w:szCs w:val="22"/>
        </w:rPr>
        <w:t xml:space="preserve">establishment at the seedling stage </w:t>
      </w:r>
      <w:ins w:id="56" w:author="Alice MacQueen" w:date="2020-01-26T22:32:00Z">
        <w:r w:rsidR="00327763">
          <w:rPr>
            <w:rFonts w:ascii="Times New Roman" w:hAnsi="Times New Roman" w:cs="Times New Roman"/>
            <w:sz w:val="22"/>
            <w:szCs w:val="22"/>
          </w:rPr>
          <w:t>and</w:t>
        </w:r>
      </w:ins>
      <w:del w:id="57" w:author="Alice MacQueen" w:date="2020-01-26T22:32:00Z">
        <w:r w:rsidRPr="00186654" w:rsidDel="00327763">
          <w:rPr>
            <w:rFonts w:ascii="Times New Roman" w:hAnsi="Times New Roman" w:cs="Times New Roman"/>
            <w:sz w:val="22"/>
            <w:szCs w:val="22"/>
          </w:rPr>
          <w:delText>or</w:delText>
        </w:r>
      </w:del>
      <w:r w:rsidRPr="00186654">
        <w:rPr>
          <w:rFonts w:ascii="Times New Roman" w:hAnsi="Times New Roman" w:cs="Times New Roman"/>
          <w:sz w:val="22"/>
          <w:szCs w:val="22"/>
        </w:rPr>
        <w:t xml:space="preserve"> performan</w:t>
      </w:r>
      <w:r w:rsidR="00C91515" w:rsidRPr="00186654">
        <w:rPr>
          <w:rFonts w:ascii="Times New Roman" w:hAnsi="Times New Roman" w:cs="Times New Roman"/>
          <w:sz w:val="22"/>
          <w:szCs w:val="22"/>
        </w:rPr>
        <w:t xml:space="preserve">ce in </w:t>
      </w:r>
      <w:r w:rsidR="00DF6D84">
        <w:rPr>
          <w:rFonts w:ascii="Times New Roman" w:hAnsi="Times New Roman" w:cs="Times New Roman"/>
          <w:sz w:val="22"/>
          <w:szCs w:val="22"/>
        </w:rPr>
        <w:t xml:space="preserve">denser </w:t>
      </w:r>
      <w:r w:rsidR="00C91515" w:rsidRPr="00186654">
        <w:rPr>
          <w:rFonts w:ascii="Times New Roman" w:hAnsi="Times New Roman" w:cs="Times New Roman"/>
          <w:sz w:val="22"/>
          <w:szCs w:val="22"/>
        </w:rPr>
        <w:t>competitive</w:t>
      </w:r>
      <w:r w:rsidR="00C34B6E" w:rsidRPr="00186654">
        <w:rPr>
          <w:rFonts w:ascii="Times New Roman" w:hAnsi="Times New Roman" w:cs="Times New Roman"/>
          <w:sz w:val="22"/>
          <w:szCs w:val="22"/>
        </w:rPr>
        <w:t xml:space="preserve"> stands.</w:t>
      </w:r>
      <w:r w:rsidR="00EA57DC" w:rsidRPr="00186654">
        <w:rPr>
          <w:rFonts w:ascii="Times New Roman" w:hAnsi="Times New Roman" w:cs="Times New Roman"/>
          <w:sz w:val="22"/>
          <w:szCs w:val="22"/>
        </w:rPr>
        <w:t xml:space="preserve"> We will establish new</w:t>
      </w:r>
      <w:r w:rsidR="00C91515" w:rsidRPr="00186654">
        <w:rPr>
          <w:rFonts w:ascii="Times New Roman" w:hAnsi="Times New Roman" w:cs="Times New Roman"/>
          <w:sz w:val="22"/>
          <w:szCs w:val="22"/>
        </w:rPr>
        <w:t xml:space="preserve"> experiments using a “sow, select, and sequence” strategy </w:t>
      </w:r>
      <w:r w:rsidR="00EF75A9">
        <w:rPr>
          <w:rFonts w:ascii="Times New Roman" w:hAnsi="Times New Roman" w:cs="Times New Roman"/>
          <w:sz w:val="22"/>
          <w:szCs w:val="22"/>
        </w:rPr>
        <w:t>at</w:t>
      </w:r>
      <w:r w:rsidR="00C91515" w:rsidRPr="00186654">
        <w:rPr>
          <w:rFonts w:ascii="Times New Roman" w:hAnsi="Times New Roman" w:cs="Times New Roman"/>
          <w:sz w:val="22"/>
          <w:szCs w:val="22"/>
        </w:rPr>
        <w:t xml:space="preserve"> the existing garden sites to discover traits, genes, and microbes </w:t>
      </w:r>
      <w:r w:rsidR="00EA57DC" w:rsidRPr="00186654">
        <w:rPr>
          <w:rFonts w:ascii="Times New Roman" w:hAnsi="Times New Roman" w:cs="Times New Roman"/>
          <w:sz w:val="22"/>
          <w:szCs w:val="22"/>
        </w:rPr>
        <w:t>affecting</w:t>
      </w:r>
      <w:r w:rsidR="00C91515" w:rsidRPr="00186654">
        <w:rPr>
          <w:rFonts w:ascii="Times New Roman" w:hAnsi="Times New Roman" w:cs="Times New Roman"/>
          <w:sz w:val="22"/>
          <w:szCs w:val="22"/>
        </w:rPr>
        <w:t xml:space="preserve"> establishment. </w:t>
      </w:r>
      <w:r w:rsidR="00EA57DC" w:rsidRPr="00186654">
        <w:rPr>
          <w:rFonts w:ascii="Times New Roman" w:hAnsi="Times New Roman" w:cs="Times New Roman"/>
          <w:sz w:val="22"/>
          <w:szCs w:val="22"/>
        </w:rPr>
        <w:t xml:space="preserve">These studies </w:t>
      </w:r>
      <w:r w:rsidR="002105AC">
        <w:rPr>
          <w:rFonts w:ascii="Times New Roman" w:hAnsi="Times New Roman" w:cs="Times New Roman"/>
          <w:sz w:val="22"/>
          <w:szCs w:val="22"/>
        </w:rPr>
        <w:t xml:space="preserve">will </w:t>
      </w:r>
      <w:r w:rsidR="00EA57DC" w:rsidRPr="00186654">
        <w:rPr>
          <w:rFonts w:ascii="Times New Roman" w:hAnsi="Times New Roman" w:cs="Times New Roman"/>
          <w:sz w:val="22"/>
          <w:szCs w:val="22"/>
        </w:rPr>
        <w:t xml:space="preserve">rely on highly replicated plot plantings of diverse </w:t>
      </w:r>
      <w:r w:rsidR="00EA57DC" w:rsidRPr="00186654">
        <w:rPr>
          <w:rFonts w:ascii="Times New Roman" w:hAnsi="Times New Roman" w:cs="Times New Roman"/>
          <w:sz w:val="22"/>
          <w:szCs w:val="22"/>
        </w:rPr>
        <w:lastRenderedPageBreak/>
        <w:t>seed pools e</w:t>
      </w:r>
      <w:r w:rsidR="00EF75A9">
        <w:rPr>
          <w:rFonts w:ascii="Times New Roman" w:hAnsi="Times New Roman" w:cs="Times New Roman"/>
          <w:sz w:val="22"/>
          <w:szCs w:val="22"/>
        </w:rPr>
        <w:t xml:space="preserve">xposed to natural </w:t>
      </w:r>
      <w:r w:rsidR="00EA57DC" w:rsidRPr="00186654">
        <w:rPr>
          <w:rFonts w:ascii="Times New Roman" w:hAnsi="Times New Roman" w:cs="Times New Roman"/>
          <w:sz w:val="22"/>
          <w:szCs w:val="22"/>
        </w:rPr>
        <w:t xml:space="preserve">conditions. </w:t>
      </w:r>
      <w:r w:rsidR="00B83AF0" w:rsidRPr="00186654">
        <w:rPr>
          <w:rFonts w:ascii="Times New Roman" w:hAnsi="Times New Roman" w:cs="Times New Roman"/>
          <w:sz w:val="22"/>
          <w:szCs w:val="22"/>
        </w:rPr>
        <w:t xml:space="preserve">We will use high-throughput sequencing to identify genes </w:t>
      </w:r>
      <w:del w:id="58" w:author="Alice MacQueen" w:date="2020-01-26T22:32:00Z">
        <w:r w:rsidR="00B83AF0" w:rsidRPr="00186654" w:rsidDel="00327763">
          <w:rPr>
            <w:rFonts w:ascii="Times New Roman" w:hAnsi="Times New Roman" w:cs="Times New Roman"/>
            <w:sz w:val="22"/>
            <w:szCs w:val="22"/>
          </w:rPr>
          <w:delText>selected in nature</w:delText>
        </w:r>
      </w:del>
      <w:ins w:id="59" w:author="Alice MacQueen" w:date="2020-01-26T22:32:00Z">
        <w:r w:rsidR="00327763">
          <w:rPr>
            <w:rFonts w:ascii="Times New Roman" w:hAnsi="Times New Roman" w:cs="Times New Roman"/>
            <w:sz w:val="22"/>
            <w:szCs w:val="22"/>
          </w:rPr>
          <w:t>under natural selection by determining</w:t>
        </w:r>
      </w:ins>
      <w:del w:id="60" w:author="Alice MacQueen" w:date="2020-01-26T22:32:00Z">
        <w:r w:rsidR="00B83AF0" w:rsidRPr="00186654" w:rsidDel="00327763">
          <w:rPr>
            <w:rFonts w:ascii="Times New Roman" w:hAnsi="Times New Roman" w:cs="Times New Roman"/>
            <w:sz w:val="22"/>
            <w:szCs w:val="22"/>
          </w:rPr>
          <w:delText xml:space="preserve"> </w:delText>
        </w:r>
        <w:r w:rsidR="00C34B6E" w:rsidRPr="00186654" w:rsidDel="00327763">
          <w:rPr>
            <w:rFonts w:ascii="Times New Roman" w:hAnsi="Times New Roman" w:cs="Times New Roman"/>
            <w:sz w:val="22"/>
            <w:szCs w:val="22"/>
          </w:rPr>
          <w:delText xml:space="preserve">by </w:delText>
        </w:r>
      </w:del>
      <w:ins w:id="61" w:author="Alice MacQueen" w:date="2020-01-26T22:32:00Z">
        <w:r w:rsidR="00327763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r w:rsidR="00C34B6E" w:rsidRPr="00186654">
        <w:rPr>
          <w:rFonts w:ascii="Times New Roman" w:hAnsi="Times New Roman" w:cs="Times New Roman"/>
          <w:sz w:val="22"/>
          <w:szCs w:val="22"/>
        </w:rPr>
        <w:t>changes in allele frequenc</w:t>
      </w:r>
      <w:r w:rsidR="003C2853">
        <w:rPr>
          <w:rFonts w:ascii="Times New Roman" w:hAnsi="Times New Roman" w:cs="Times New Roman"/>
          <w:sz w:val="22"/>
          <w:szCs w:val="22"/>
        </w:rPr>
        <w:t>ies</w:t>
      </w:r>
      <w:r w:rsidR="00C34B6E" w:rsidRPr="00186654">
        <w:rPr>
          <w:rFonts w:ascii="Times New Roman" w:hAnsi="Times New Roman" w:cs="Times New Roman"/>
          <w:sz w:val="22"/>
          <w:szCs w:val="22"/>
        </w:rPr>
        <w:t xml:space="preserve"> over the course of replicated establishment.</w:t>
      </w:r>
      <w:r w:rsidR="001B6A2F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B83AF0" w:rsidRPr="00186654">
        <w:rPr>
          <w:rFonts w:ascii="Times New Roman" w:hAnsi="Times New Roman" w:cs="Times New Roman"/>
          <w:sz w:val="22"/>
          <w:szCs w:val="22"/>
        </w:rPr>
        <w:t>In addition, w</w:t>
      </w:r>
      <w:r w:rsidR="00C91515" w:rsidRPr="00186654">
        <w:rPr>
          <w:rFonts w:ascii="Times New Roman" w:hAnsi="Times New Roman" w:cs="Times New Roman"/>
          <w:sz w:val="22"/>
          <w:szCs w:val="22"/>
        </w:rPr>
        <w:t xml:space="preserve">e will identify a set of “top lines” from our existing </w:t>
      </w:r>
      <w:r w:rsidR="00C34B6E" w:rsidRPr="00186654">
        <w:rPr>
          <w:rFonts w:ascii="Times New Roman" w:hAnsi="Times New Roman" w:cs="Times New Roman"/>
          <w:sz w:val="22"/>
          <w:szCs w:val="22"/>
        </w:rPr>
        <w:t>diver</w:t>
      </w:r>
      <w:r w:rsidR="00C91515" w:rsidRPr="00186654">
        <w:rPr>
          <w:rFonts w:ascii="Times New Roman" w:hAnsi="Times New Roman" w:cs="Times New Roman"/>
          <w:sz w:val="22"/>
          <w:szCs w:val="22"/>
        </w:rPr>
        <w:t xml:space="preserve">sity panel studies </w:t>
      </w:r>
      <w:del w:id="62" w:author="Alice MacQueen" w:date="2020-01-26T22:33:00Z">
        <w:r w:rsidR="00C91515" w:rsidRPr="00186654" w:rsidDel="00327763">
          <w:rPr>
            <w:rFonts w:ascii="Times New Roman" w:hAnsi="Times New Roman" w:cs="Times New Roman"/>
            <w:sz w:val="22"/>
            <w:szCs w:val="22"/>
          </w:rPr>
          <w:delText>and will</w:delText>
        </w:r>
      </w:del>
      <w:ins w:id="63" w:author="Alice MacQueen" w:date="2020-01-26T22:33:00Z">
        <w:r w:rsidR="00327763">
          <w:rPr>
            <w:rFonts w:ascii="Times New Roman" w:hAnsi="Times New Roman" w:cs="Times New Roman"/>
            <w:sz w:val="22"/>
            <w:szCs w:val="22"/>
          </w:rPr>
          <w:t>to</w:t>
        </w:r>
      </w:ins>
      <w:r w:rsidR="00C91515" w:rsidRPr="00186654">
        <w:rPr>
          <w:rFonts w:ascii="Times New Roman" w:hAnsi="Times New Roman" w:cs="Times New Roman"/>
          <w:sz w:val="22"/>
          <w:szCs w:val="22"/>
        </w:rPr>
        <w:t xml:space="preserve"> evaluate </w:t>
      </w:r>
      <w:del w:id="64" w:author="Alice MacQueen" w:date="2020-01-26T22:33:00Z">
        <w:r w:rsidR="00EF75A9" w:rsidDel="00327763">
          <w:rPr>
            <w:rFonts w:ascii="Times New Roman" w:hAnsi="Times New Roman" w:cs="Times New Roman"/>
            <w:sz w:val="22"/>
            <w:szCs w:val="22"/>
          </w:rPr>
          <w:delText xml:space="preserve">them </w:delText>
        </w:r>
      </w:del>
      <w:r w:rsidR="00C91515" w:rsidRPr="00186654">
        <w:rPr>
          <w:rFonts w:ascii="Times New Roman" w:hAnsi="Times New Roman" w:cs="Times New Roman"/>
          <w:sz w:val="22"/>
          <w:szCs w:val="22"/>
        </w:rPr>
        <w:t xml:space="preserve">in </w:t>
      </w:r>
      <w:r w:rsidR="001B6A2F" w:rsidRPr="00186654">
        <w:rPr>
          <w:rFonts w:ascii="Times New Roman" w:hAnsi="Times New Roman" w:cs="Times New Roman"/>
          <w:sz w:val="22"/>
          <w:szCs w:val="22"/>
        </w:rPr>
        <w:t xml:space="preserve">seeded </w:t>
      </w:r>
      <w:r w:rsidR="00C91515" w:rsidRPr="00186654">
        <w:rPr>
          <w:rFonts w:ascii="Times New Roman" w:hAnsi="Times New Roman" w:cs="Times New Roman"/>
          <w:sz w:val="22"/>
          <w:szCs w:val="22"/>
        </w:rPr>
        <w:t xml:space="preserve">stand plantings to </w:t>
      </w:r>
      <w:r w:rsidR="00EF75A9">
        <w:rPr>
          <w:rFonts w:ascii="Times New Roman" w:hAnsi="Times New Roman" w:cs="Times New Roman"/>
          <w:sz w:val="22"/>
          <w:szCs w:val="22"/>
        </w:rPr>
        <w:t xml:space="preserve">confirm </w:t>
      </w:r>
      <w:r w:rsidR="00C91515" w:rsidRPr="00186654">
        <w:rPr>
          <w:rFonts w:ascii="Times New Roman" w:hAnsi="Times New Roman" w:cs="Times New Roman"/>
          <w:sz w:val="22"/>
          <w:szCs w:val="22"/>
        </w:rPr>
        <w:t>performance in competitive environments and to initiate studies of their impact on ecosystem p</w:t>
      </w:r>
      <w:r w:rsidR="00EF75A9">
        <w:rPr>
          <w:rFonts w:ascii="Times New Roman" w:hAnsi="Times New Roman" w:cs="Times New Roman"/>
          <w:sz w:val="22"/>
          <w:szCs w:val="22"/>
        </w:rPr>
        <w:t>rocesses</w:t>
      </w:r>
      <w:r w:rsidR="00C91515" w:rsidRPr="00186654">
        <w:rPr>
          <w:rFonts w:ascii="Times New Roman" w:hAnsi="Times New Roman" w:cs="Times New Roman"/>
          <w:sz w:val="22"/>
          <w:szCs w:val="22"/>
        </w:rPr>
        <w:t>.</w:t>
      </w:r>
    </w:p>
    <w:p w14:paraId="4BF5C89F" w14:textId="77777777" w:rsidR="00CC560F" w:rsidRPr="002C7886" w:rsidRDefault="00CC560F" w:rsidP="00672930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18A0CC70" w14:textId="7303E741" w:rsidR="00464D53" w:rsidRPr="00790ACA" w:rsidRDefault="00CC560F" w:rsidP="0067293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186654">
        <w:rPr>
          <w:rFonts w:ascii="Times New Roman" w:hAnsi="Times New Roman" w:cs="Times New Roman"/>
          <w:b/>
          <w:sz w:val="22"/>
          <w:szCs w:val="22"/>
        </w:rPr>
        <w:t xml:space="preserve">Plant Microbiome: </w:t>
      </w:r>
      <w:r w:rsidRPr="00186654">
        <w:rPr>
          <w:rFonts w:ascii="Times New Roman" w:hAnsi="Times New Roman" w:cs="Times New Roman"/>
          <w:sz w:val="22"/>
          <w:szCs w:val="22"/>
        </w:rPr>
        <w:t xml:space="preserve">There is growing appreciation that plants are intimately associated with </w:t>
      </w:r>
      <w:r w:rsidR="002C7886">
        <w:rPr>
          <w:rFonts w:ascii="Times New Roman" w:hAnsi="Times New Roman" w:cs="Times New Roman"/>
          <w:sz w:val="22"/>
          <w:szCs w:val="22"/>
        </w:rPr>
        <w:t>diverse microbes</w:t>
      </w:r>
      <w:r w:rsidRPr="00186654">
        <w:rPr>
          <w:rFonts w:ascii="Times New Roman" w:hAnsi="Times New Roman" w:cs="Times New Roman"/>
          <w:sz w:val="22"/>
          <w:szCs w:val="22"/>
        </w:rPr>
        <w:t xml:space="preserve">. </w:t>
      </w:r>
      <w:r w:rsidR="00790ACA">
        <w:rPr>
          <w:rFonts w:ascii="Times New Roman" w:hAnsi="Times New Roman" w:cs="Times New Roman"/>
          <w:sz w:val="22"/>
          <w:szCs w:val="22"/>
        </w:rPr>
        <w:t xml:space="preserve">We </w:t>
      </w:r>
      <w:r w:rsidR="00464D53" w:rsidRPr="00186654">
        <w:rPr>
          <w:rFonts w:ascii="Times New Roman" w:hAnsi="Times New Roman" w:cs="Times New Roman"/>
          <w:sz w:val="22"/>
          <w:szCs w:val="22"/>
        </w:rPr>
        <w:t>ha</w:t>
      </w:r>
      <w:r w:rsidR="00753CD4">
        <w:rPr>
          <w:rFonts w:ascii="Times New Roman" w:hAnsi="Times New Roman" w:cs="Times New Roman"/>
          <w:sz w:val="22"/>
          <w:szCs w:val="22"/>
        </w:rPr>
        <w:t>ve</w:t>
      </w:r>
      <w:r w:rsidR="002C7886">
        <w:rPr>
          <w:rFonts w:ascii="Times New Roman" w:hAnsi="Times New Roman" w:cs="Times New Roman"/>
          <w:sz w:val="22"/>
          <w:szCs w:val="22"/>
        </w:rPr>
        <w:t xml:space="preserve"> </w:t>
      </w:r>
      <w:r w:rsidR="00790ACA">
        <w:rPr>
          <w:rFonts w:ascii="Times New Roman" w:hAnsi="Times New Roman" w:cs="Times New Roman"/>
          <w:sz w:val="22"/>
          <w:szCs w:val="22"/>
        </w:rPr>
        <w:t xml:space="preserve">characterized </w:t>
      </w:r>
      <w:r w:rsidR="00464D53" w:rsidRPr="00186654">
        <w:rPr>
          <w:rFonts w:ascii="Times New Roman" w:hAnsi="Times New Roman" w:cs="Times New Roman"/>
          <w:sz w:val="22"/>
          <w:szCs w:val="22"/>
        </w:rPr>
        <w:t xml:space="preserve">the </w:t>
      </w:r>
      <w:r w:rsidR="00485C09">
        <w:rPr>
          <w:rFonts w:ascii="Times New Roman" w:hAnsi="Times New Roman" w:cs="Times New Roman"/>
          <w:sz w:val="22"/>
          <w:szCs w:val="22"/>
        </w:rPr>
        <w:t xml:space="preserve">switchgrass </w:t>
      </w:r>
      <w:r w:rsidR="00464D53" w:rsidRPr="00186654">
        <w:rPr>
          <w:rFonts w:ascii="Times New Roman" w:hAnsi="Times New Roman" w:cs="Times New Roman"/>
          <w:sz w:val="22"/>
          <w:szCs w:val="22"/>
        </w:rPr>
        <w:t xml:space="preserve">microbiome </w:t>
      </w:r>
      <w:r w:rsidR="00790ACA">
        <w:rPr>
          <w:rFonts w:ascii="Times New Roman" w:hAnsi="Times New Roman" w:cs="Times New Roman"/>
          <w:sz w:val="22"/>
          <w:szCs w:val="22"/>
        </w:rPr>
        <w:t>using culture and sequence</w:t>
      </w:r>
      <w:r w:rsidR="00A31BA7">
        <w:rPr>
          <w:rFonts w:ascii="Times New Roman" w:hAnsi="Times New Roman" w:cs="Times New Roman"/>
          <w:sz w:val="22"/>
          <w:szCs w:val="22"/>
        </w:rPr>
        <w:t>-</w:t>
      </w:r>
      <w:r w:rsidR="00790ACA">
        <w:rPr>
          <w:rFonts w:ascii="Times New Roman" w:hAnsi="Times New Roman" w:cs="Times New Roman"/>
          <w:sz w:val="22"/>
          <w:szCs w:val="22"/>
        </w:rPr>
        <w:t>based assays</w:t>
      </w:r>
      <w:r w:rsidR="00464D53" w:rsidRPr="00186654">
        <w:rPr>
          <w:rFonts w:ascii="Times New Roman" w:hAnsi="Times New Roman" w:cs="Times New Roman"/>
          <w:sz w:val="22"/>
          <w:szCs w:val="22"/>
        </w:rPr>
        <w:t>.</w:t>
      </w:r>
      <w:r w:rsidR="00D83BE4" w:rsidRPr="00186654">
        <w:rPr>
          <w:rFonts w:ascii="Times New Roman" w:hAnsi="Times New Roman" w:cs="Times New Roman"/>
          <w:sz w:val="22"/>
          <w:szCs w:val="22"/>
        </w:rPr>
        <w:t xml:space="preserve"> T</w:t>
      </w:r>
      <w:r w:rsidR="00790ACA">
        <w:rPr>
          <w:rFonts w:ascii="Times New Roman" w:hAnsi="Times New Roman" w:cs="Times New Roman"/>
          <w:sz w:val="22"/>
          <w:szCs w:val="22"/>
        </w:rPr>
        <w:t xml:space="preserve">hese methods have identified </w:t>
      </w:r>
      <w:r w:rsidR="00D83BE4" w:rsidRPr="00186654">
        <w:rPr>
          <w:rFonts w:ascii="Times New Roman" w:hAnsi="Times New Roman" w:cs="Times New Roman"/>
          <w:sz w:val="22"/>
          <w:szCs w:val="22"/>
        </w:rPr>
        <w:t xml:space="preserve">thousands of microbes and </w:t>
      </w:r>
      <w:r w:rsidR="00485C09">
        <w:rPr>
          <w:rFonts w:ascii="Times New Roman" w:hAnsi="Times New Roman" w:cs="Times New Roman"/>
          <w:sz w:val="22"/>
          <w:szCs w:val="22"/>
        </w:rPr>
        <w:t xml:space="preserve">quantified </w:t>
      </w:r>
      <w:r w:rsidR="00D83BE4" w:rsidRPr="00186654">
        <w:rPr>
          <w:rFonts w:ascii="Times New Roman" w:hAnsi="Times New Roman" w:cs="Times New Roman"/>
          <w:sz w:val="22"/>
          <w:szCs w:val="22"/>
        </w:rPr>
        <w:t xml:space="preserve">their </w:t>
      </w:r>
      <w:r w:rsidR="00753CD4">
        <w:rPr>
          <w:rFonts w:ascii="Times New Roman" w:hAnsi="Times New Roman" w:cs="Times New Roman"/>
          <w:sz w:val="22"/>
          <w:szCs w:val="22"/>
        </w:rPr>
        <w:t>abundance</w:t>
      </w:r>
      <w:r w:rsidR="00D83BE4" w:rsidRPr="00186654">
        <w:rPr>
          <w:rFonts w:ascii="Times New Roman" w:hAnsi="Times New Roman" w:cs="Times New Roman"/>
          <w:sz w:val="22"/>
          <w:szCs w:val="22"/>
        </w:rPr>
        <w:t xml:space="preserve"> across the species range. </w:t>
      </w:r>
      <w:r w:rsidR="00485C09">
        <w:rPr>
          <w:rFonts w:ascii="Times New Roman" w:hAnsi="Times New Roman" w:cs="Times New Roman"/>
          <w:sz w:val="22"/>
          <w:szCs w:val="22"/>
        </w:rPr>
        <w:t>In parallel, w</w:t>
      </w:r>
      <w:r w:rsidR="00D83BE4" w:rsidRPr="00186654">
        <w:rPr>
          <w:rFonts w:ascii="Times New Roman" w:hAnsi="Times New Roman" w:cs="Times New Roman"/>
          <w:sz w:val="22"/>
          <w:szCs w:val="22"/>
        </w:rPr>
        <w:t xml:space="preserve">e have </w:t>
      </w:r>
      <w:r w:rsidR="00983407">
        <w:rPr>
          <w:rFonts w:ascii="Times New Roman" w:hAnsi="Times New Roman" w:cs="Times New Roman"/>
          <w:sz w:val="22"/>
          <w:szCs w:val="22"/>
        </w:rPr>
        <w:t>used</w:t>
      </w:r>
      <w:r w:rsidR="00485C09">
        <w:rPr>
          <w:rFonts w:ascii="Times New Roman" w:hAnsi="Times New Roman" w:cs="Times New Roman"/>
          <w:sz w:val="22"/>
          <w:szCs w:val="22"/>
        </w:rPr>
        <w:t xml:space="preserve"> our</w:t>
      </w:r>
      <w:r w:rsidR="00983407">
        <w:rPr>
          <w:rFonts w:ascii="Times New Roman" w:hAnsi="Times New Roman" w:cs="Times New Roman"/>
          <w:sz w:val="22"/>
          <w:szCs w:val="22"/>
        </w:rPr>
        <w:t xml:space="preserve"> </w:t>
      </w:r>
      <w:r w:rsidR="00D83BE4" w:rsidRPr="00186654">
        <w:rPr>
          <w:rFonts w:ascii="Times New Roman" w:hAnsi="Times New Roman" w:cs="Times New Roman"/>
          <w:sz w:val="22"/>
          <w:szCs w:val="22"/>
        </w:rPr>
        <w:t>gen</w:t>
      </w:r>
      <w:r w:rsidR="00753CD4">
        <w:rPr>
          <w:rFonts w:ascii="Times New Roman" w:hAnsi="Times New Roman" w:cs="Times New Roman"/>
          <w:sz w:val="22"/>
          <w:szCs w:val="22"/>
        </w:rPr>
        <w:t>etic mapping</w:t>
      </w:r>
      <w:r w:rsidR="00485C09">
        <w:rPr>
          <w:rFonts w:ascii="Times New Roman" w:hAnsi="Times New Roman" w:cs="Times New Roman"/>
          <w:sz w:val="22"/>
          <w:szCs w:val="22"/>
        </w:rPr>
        <w:t xml:space="preserve"> population to</w:t>
      </w:r>
      <w:r w:rsidR="00983407">
        <w:rPr>
          <w:rFonts w:ascii="Times New Roman" w:hAnsi="Times New Roman" w:cs="Times New Roman"/>
          <w:sz w:val="22"/>
          <w:szCs w:val="22"/>
        </w:rPr>
        <w:t xml:space="preserve"> identify</w:t>
      </w:r>
      <w:r w:rsidR="00D83BE4" w:rsidRPr="00186654">
        <w:rPr>
          <w:rFonts w:ascii="Times New Roman" w:hAnsi="Times New Roman" w:cs="Times New Roman"/>
          <w:sz w:val="22"/>
          <w:szCs w:val="22"/>
        </w:rPr>
        <w:t xml:space="preserve"> genome regions influencing</w:t>
      </w:r>
      <w:r w:rsidR="00332880">
        <w:rPr>
          <w:rFonts w:ascii="Times New Roman" w:hAnsi="Times New Roman" w:cs="Times New Roman"/>
          <w:sz w:val="22"/>
          <w:szCs w:val="22"/>
        </w:rPr>
        <w:t xml:space="preserve"> associations with</w:t>
      </w:r>
      <w:r w:rsidR="00D83BE4" w:rsidRPr="00186654">
        <w:rPr>
          <w:rFonts w:ascii="Times New Roman" w:hAnsi="Times New Roman" w:cs="Times New Roman"/>
          <w:sz w:val="22"/>
          <w:szCs w:val="22"/>
        </w:rPr>
        <w:t xml:space="preserve"> individual microbes, as well as genomic hotspots that appear to drive </w:t>
      </w:r>
      <w:r w:rsidR="00C33802" w:rsidRPr="00186654">
        <w:rPr>
          <w:rFonts w:ascii="Times New Roman" w:hAnsi="Times New Roman" w:cs="Times New Roman"/>
          <w:sz w:val="22"/>
          <w:szCs w:val="22"/>
        </w:rPr>
        <w:t>abundances of</w:t>
      </w:r>
      <w:r w:rsidR="00790ACA">
        <w:rPr>
          <w:rFonts w:ascii="Times New Roman" w:hAnsi="Times New Roman" w:cs="Times New Roman"/>
          <w:sz w:val="22"/>
          <w:szCs w:val="22"/>
        </w:rPr>
        <w:t xml:space="preserve"> microb</w:t>
      </w:r>
      <w:r w:rsidR="00C33802">
        <w:rPr>
          <w:rFonts w:ascii="Times New Roman" w:hAnsi="Times New Roman" w:cs="Times New Roman"/>
          <w:sz w:val="22"/>
          <w:szCs w:val="22"/>
        </w:rPr>
        <w:t>ial consortia</w:t>
      </w:r>
      <w:r w:rsidR="00790ACA">
        <w:rPr>
          <w:rFonts w:ascii="Times New Roman" w:hAnsi="Times New Roman" w:cs="Times New Roman"/>
          <w:sz w:val="22"/>
          <w:szCs w:val="22"/>
        </w:rPr>
        <w:t xml:space="preserve">. </w:t>
      </w:r>
      <w:r w:rsidR="00D83BE4" w:rsidRPr="00186654">
        <w:rPr>
          <w:rFonts w:ascii="Times New Roman" w:hAnsi="Times New Roman" w:cs="Times New Roman"/>
          <w:sz w:val="22"/>
          <w:szCs w:val="22"/>
        </w:rPr>
        <w:t xml:space="preserve">Together these </w:t>
      </w:r>
      <w:r w:rsidR="00790ACA">
        <w:rPr>
          <w:rFonts w:ascii="Times New Roman" w:hAnsi="Times New Roman" w:cs="Times New Roman"/>
          <w:sz w:val="22"/>
          <w:szCs w:val="22"/>
        </w:rPr>
        <w:t>studies</w:t>
      </w:r>
      <w:r w:rsidR="002C7886">
        <w:rPr>
          <w:rFonts w:ascii="Times New Roman" w:hAnsi="Times New Roman" w:cs="Times New Roman"/>
          <w:sz w:val="22"/>
          <w:szCs w:val="22"/>
        </w:rPr>
        <w:t xml:space="preserve"> </w:t>
      </w:r>
      <w:r w:rsidR="00332880">
        <w:rPr>
          <w:rFonts w:ascii="Times New Roman" w:hAnsi="Times New Roman" w:cs="Times New Roman"/>
          <w:sz w:val="22"/>
          <w:szCs w:val="22"/>
        </w:rPr>
        <w:t xml:space="preserve">have </w:t>
      </w:r>
      <w:r w:rsidR="00790ACA">
        <w:rPr>
          <w:rFonts w:ascii="Times New Roman" w:hAnsi="Times New Roman" w:cs="Times New Roman"/>
          <w:sz w:val="22"/>
          <w:szCs w:val="22"/>
        </w:rPr>
        <w:t>generate</w:t>
      </w:r>
      <w:r w:rsidR="00332880">
        <w:rPr>
          <w:rFonts w:ascii="Times New Roman" w:hAnsi="Times New Roman" w:cs="Times New Roman"/>
          <w:sz w:val="22"/>
          <w:szCs w:val="22"/>
        </w:rPr>
        <w:t>d</w:t>
      </w:r>
      <w:r w:rsidR="002C7886">
        <w:rPr>
          <w:rFonts w:ascii="Times New Roman" w:hAnsi="Times New Roman" w:cs="Times New Roman"/>
          <w:sz w:val="22"/>
          <w:szCs w:val="22"/>
        </w:rPr>
        <w:t xml:space="preserve"> </w:t>
      </w:r>
      <w:r w:rsidR="00790ACA">
        <w:rPr>
          <w:rFonts w:ascii="Times New Roman" w:hAnsi="Times New Roman" w:cs="Times New Roman"/>
          <w:sz w:val="22"/>
          <w:szCs w:val="22"/>
        </w:rPr>
        <w:t xml:space="preserve">exciting </w:t>
      </w:r>
      <w:r w:rsidR="002C7886">
        <w:rPr>
          <w:rFonts w:ascii="Times New Roman" w:hAnsi="Times New Roman" w:cs="Times New Roman"/>
          <w:sz w:val="22"/>
          <w:szCs w:val="22"/>
        </w:rPr>
        <w:t>hypothes</w:t>
      </w:r>
      <w:del w:id="65" w:author="Alice MacQueen" w:date="2020-01-27T09:52:00Z">
        <w:r w:rsidR="002C7886" w:rsidDel="00444158">
          <w:rPr>
            <w:rFonts w:ascii="Times New Roman" w:hAnsi="Times New Roman" w:cs="Times New Roman"/>
            <w:sz w:val="22"/>
            <w:szCs w:val="22"/>
          </w:rPr>
          <w:delText>i</w:delText>
        </w:r>
      </w:del>
      <w:ins w:id="66" w:author="Alice MacQueen" w:date="2020-01-27T09:52:00Z">
        <w:r w:rsidR="00444158">
          <w:rPr>
            <w:rFonts w:ascii="Times New Roman" w:hAnsi="Times New Roman" w:cs="Times New Roman"/>
            <w:sz w:val="22"/>
            <w:szCs w:val="22"/>
          </w:rPr>
          <w:t>e</w:t>
        </w:r>
      </w:ins>
      <w:r w:rsidR="002C7886">
        <w:rPr>
          <w:rFonts w:ascii="Times New Roman" w:hAnsi="Times New Roman" w:cs="Times New Roman"/>
          <w:sz w:val="22"/>
          <w:szCs w:val="22"/>
        </w:rPr>
        <w:t>s about plant</w:t>
      </w:r>
      <w:r w:rsidR="00DA595C">
        <w:rPr>
          <w:rFonts w:ascii="Times New Roman" w:hAnsi="Times New Roman" w:cs="Times New Roman"/>
          <w:sz w:val="22"/>
          <w:szCs w:val="22"/>
        </w:rPr>
        <w:t>–</w:t>
      </w:r>
      <w:r w:rsidR="002C7886">
        <w:rPr>
          <w:rFonts w:ascii="Times New Roman" w:hAnsi="Times New Roman" w:cs="Times New Roman"/>
          <w:sz w:val="22"/>
          <w:szCs w:val="22"/>
        </w:rPr>
        <w:t>microbe interactions</w:t>
      </w:r>
      <w:r w:rsidR="00485C09">
        <w:rPr>
          <w:rFonts w:ascii="Times New Roman" w:hAnsi="Times New Roman" w:cs="Times New Roman"/>
          <w:sz w:val="22"/>
          <w:szCs w:val="22"/>
        </w:rPr>
        <w:t xml:space="preserve"> and their role in adaptation and stress responses</w:t>
      </w:r>
      <w:r w:rsidR="002C7886">
        <w:rPr>
          <w:rFonts w:ascii="Times New Roman" w:hAnsi="Times New Roman" w:cs="Times New Roman"/>
          <w:sz w:val="22"/>
          <w:szCs w:val="22"/>
        </w:rPr>
        <w:t>.</w:t>
      </w:r>
    </w:p>
    <w:p w14:paraId="39D77BB6" w14:textId="14DBB2B7" w:rsidR="002C7886" w:rsidRPr="00753CD4" w:rsidRDefault="002C7886" w:rsidP="0067293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131E395E" w14:textId="018C5C0E" w:rsidR="002C7886" w:rsidRPr="00186654" w:rsidRDefault="00753CD4" w:rsidP="003F0EC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Our new project</w:t>
      </w:r>
      <w:r w:rsidR="00983407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will </w:t>
      </w:r>
      <w:r w:rsidR="002C7886">
        <w:rPr>
          <w:rFonts w:ascii="Times New Roman" w:hAnsi="Times New Roman" w:cs="Times New Roman"/>
          <w:sz w:val="22"/>
          <w:szCs w:val="22"/>
        </w:rPr>
        <w:t>s</w:t>
      </w:r>
      <w:r w:rsidR="002C7886" w:rsidRPr="00186654">
        <w:rPr>
          <w:rFonts w:ascii="Times New Roman" w:hAnsi="Times New Roman" w:cs="Times New Roman"/>
          <w:sz w:val="22"/>
          <w:szCs w:val="22"/>
        </w:rPr>
        <w:t xml:space="preserve">tudy individual microbes, </w:t>
      </w:r>
      <w:ins w:id="67" w:author="Alice MacQueen" w:date="2020-01-27T10:47:00Z">
        <w:r w:rsidR="00AB699C">
          <w:rPr>
            <w:rFonts w:ascii="Times New Roman" w:hAnsi="Times New Roman" w:cs="Times New Roman"/>
            <w:sz w:val="22"/>
            <w:szCs w:val="22"/>
          </w:rPr>
          <w:t xml:space="preserve">and </w:t>
        </w:r>
      </w:ins>
      <w:r w:rsidR="002C7886" w:rsidRPr="00186654">
        <w:rPr>
          <w:rFonts w:ascii="Times New Roman" w:hAnsi="Times New Roman" w:cs="Times New Roman"/>
          <w:sz w:val="22"/>
          <w:szCs w:val="22"/>
        </w:rPr>
        <w:t>synthetic</w:t>
      </w:r>
      <w:del w:id="68" w:author="Alice MacQueen" w:date="2020-01-27T10:47:00Z">
        <w:r w:rsidR="002C7886" w:rsidRPr="00186654" w:rsidDel="00AB699C">
          <w:rPr>
            <w:rFonts w:ascii="Times New Roman" w:hAnsi="Times New Roman" w:cs="Times New Roman"/>
            <w:sz w:val="22"/>
            <w:szCs w:val="22"/>
          </w:rPr>
          <w:delText>,</w:delText>
        </w:r>
      </w:del>
      <w:r w:rsidR="002C7886" w:rsidRPr="00186654">
        <w:rPr>
          <w:rFonts w:ascii="Times New Roman" w:hAnsi="Times New Roman" w:cs="Times New Roman"/>
          <w:sz w:val="22"/>
          <w:szCs w:val="22"/>
        </w:rPr>
        <w:t xml:space="preserve"> and evolved communities a</w:t>
      </w:r>
      <w:r w:rsidR="003C2853">
        <w:rPr>
          <w:rFonts w:ascii="Times New Roman" w:hAnsi="Times New Roman" w:cs="Times New Roman"/>
          <w:sz w:val="22"/>
          <w:szCs w:val="22"/>
        </w:rPr>
        <w:t xml:space="preserve">s well </w:t>
      </w:r>
      <w:r w:rsidR="00D560AA">
        <w:rPr>
          <w:rFonts w:ascii="Times New Roman" w:hAnsi="Times New Roman" w:cs="Times New Roman"/>
          <w:sz w:val="22"/>
          <w:szCs w:val="22"/>
        </w:rPr>
        <w:t>as</w:t>
      </w:r>
      <w:r w:rsidR="00D560AA" w:rsidRPr="00186654">
        <w:rPr>
          <w:rFonts w:ascii="Times New Roman" w:hAnsi="Times New Roman" w:cs="Times New Roman"/>
          <w:sz w:val="22"/>
          <w:szCs w:val="22"/>
        </w:rPr>
        <w:t xml:space="preserve"> </w:t>
      </w:r>
      <w:r w:rsidR="00D560AA">
        <w:rPr>
          <w:rFonts w:ascii="Times New Roman" w:hAnsi="Times New Roman" w:cs="Times New Roman"/>
          <w:sz w:val="22"/>
          <w:szCs w:val="22"/>
        </w:rPr>
        <w:t>t</w:t>
      </w:r>
      <w:r w:rsidR="00D560AA" w:rsidRPr="00186654">
        <w:rPr>
          <w:rFonts w:ascii="Times New Roman" w:hAnsi="Times New Roman" w:cs="Times New Roman"/>
          <w:sz w:val="22"/>
          <w:szCs w:val="22"/>
        </w:rPr>
        <w:t>heir</w:t>
      </w:r>
      <w:r w:rsidR="002C7886" w:rsidRPr="00186654">
        <w:rPr>
          <w:rFonts w:ascii="Times New Roman" w:hAnsi="Times New Roman" w:cs="Times New Roman"/>
          <w:sz w:val="22"/>
          <w:szCs w:val="22"/>
        </w:rPr>
        <w:t xml:space="preserve"> role in stress tolerance using growth chamber, greenhouse, and field experiments.</w:t>
      </w:r>
      <w:r w:rsidR="00790ACA">
        <w:rPr>
          <w:rFonts w:ascii="Times New Roman" w:hAnsi="Times New Roman" w:cs="Times New Roman"/>
          <w:sz w:val="22"/>
          <w:szCs w:val="22"/>
        </w:rPr>
        <w:t xml:space="preserve"> </w:t>
      </w:r>
      <w:r w:rsidR="003F0EC2">
        <w:rPr>
          <w:rFonts w:ascii="Times New Roman" w:hAnsi="Times New Roman" w:cs="Times New Roman"/>
          <w:sz w:val="22"/>
          <w:szCs w:val="22"/>
        </w:rPr>
        <w:t xml:space="preserve">We will </w:t>
      </w:r>
      <w:r w:rsidR="002C7886">
        <w:rPr>
          <w:rFonts w:ascii="Times New Roman" w:hAnsi="Times New Roman" w:cs="Times New Roman"/>
          <w:sz w:val="22"/>
          <w:szCs w:val="22"/>
        </w:rPr>
        <w:t>target microbes with clear evidence of host interaction and differentiation</w:t>
      </w:r>
      <w:r w:rsidR="002105AC">
        <w:rPr>
          <w:rFonts w:ascii="Times New Roman" w:hAnsi="Times New Roman" w:cs="Times New Roman"/>
          <w:sz w:val="22"/>
          <w:szCs w:val="22"/>
        </w:rPr>
        <w:t xml:space="preserve"> </w:t>
      </w:r>
      <w:r w:rsidR="002C7886">
        <w:rPr>
          <w:rFonts w:ascii="Times New Roman" w:hAnsi="Times New Roman" w:cs="Times New Roman"/>
          <w:sz w:val="22"/>
          <w:szCs w:val="22"/>
        </w:rPr>
        <w:t xml:space="preserve">and likely functional significance based on </w:t>
      </w:r>
      <w:r w:rsidR="003F0EC2">
        <w:rPr>
          <w:rFonts w:ascii="Times New Roman" w:hAnsi="Times New Roman" w:cs="Times New Roman"/>
          <w:sz w:val="22"/>
          <w:szCs w:val="22"/>
        </w:rPr>
        <w:t xml:space="preserve">existing annotation. </w:t>
      </w:r>
      <w:r>
        <w:rPr>
          <w:rFonts w:ascii="Times New Roman" w:hAnsi="Times New Roman" w:cs="Times New Roman"/>
          <w:sz w:val="22"/>
          <w:szCs w:val="22"/>
        </w:rPr>
        <w:t xml:space="preserve">We will use natural microbial inoculates and lab cultures to generate </w:t>
      </w:r>
      <w:r w:rsidR="003F0EC2">
        <w:rPr>
          <w:rFonts w:ascii="Times New Roman" w:hAnsi="Times New Roman" w:cs="Times New Roman"/>
          <w:sz w:val="22"/>
          <w:szCs w:val="22"/>
        </w:rPr>
        <w:t xml:space="preserve">diverse microbial communities. </w:t>
      </w:r>
      <w:r>
        <w:rPr>
          <w:rFonts w:ascii="Times New Roman" w:hAnsi="Times New Roman" w:cs="Times New Roman"/>
          <w:sz w:val="22"/>
          <w:szCs w:val="22"/>
        </w:rPr>
        <w:t xml:space="preserve">We will use a novel microbial selection approach to evolve these communities to increase plant performance, targeting seedling establishment </w:t>
      </w:r>
      <w:r w:rsidR="00790ACA">
        <w:rPr>
          <w:rFonts w:ascii="Times New Roman" w:hAnsi="Times New Roman" w:cs="Times New Roman"/>
          <w:sz w:val="22"/>
          <w:szCs w:val="22"/>
        </w:rPr>
        <w:t xml:space="preserve">and performance under stress. </w:t>
      </w:r>
      <w:r w:rsidR="00BD1A8E">
        <w:rPr>
          <w:rFonts w:ascii="Times New Roman" w:hAnsi="Times New Roman" w:cs="Times New Roman"/>
          <w:sz w:val="22"/>
          <w:szCs w:val="22"/>
        </w:rPr>
        <w:t xml:space="preserve">We will test these </w:t>
      </w:r>
      <w:r>
        <w:rPr>
          <w:rFonts w:ascii="Times New Roman" w:hAnsi="Times New Roman" w:cs="Times New Roman"/>
          <w:sz w:val="22"/>
          <w:szCs w:val="22"/>
        </w:rPr>
        <w:t xml:space="preserve">communities </w:t>
      </w:r>
      <w:r w:rsidR="003F0EC2">
        <w:rPr>
          <w:rFonts w:ascii="Times New Roman" w:hAnsi="Times New Roman" w:cs="Times New Roman"/>
          <w:sz w:val="22"/>
          <w:szCs w:val="22"/>
        </w:rPr>
        <w:t>against</w:t>
      </w:r>
      <w:r w:rsidR="002105AC">
        <w:rPr>
          <w:rFonts w:ascii="Times New Roman" w:hAnsi="Times New Roman" w:cs="Times New Roman"/>
          <w:sz w:val="22"/>
          <w:szCs w:val="22"/>
        </w:rPr>
        <w:t xml:space="preserve"> diverse switchgrass material</w:t>
      </w:r>
      <w:r w:rsidR="003F0EC2">
        <w:rPr>
          <w:rFonts w:ascii="Times New Roman" w:hAnsi="Times New Roman" w:cs="Times New Roman"/>
          <w:sz w:val="22"/>
          <w:szCs w:val="22"/>
        </w:rPr>
        <w:t xml:space="preserve"> to examine mechanism</w:t>
      </w:r>
      <w:r w:rsidR="0053362A">
        <w:rPr>
          <w:rFonts w:ascii="Times New Roman" w:hAnsi="Times New Roman" w:cs="Times New Roman"/>
          <w:sz w:val="22"/>
          <w:szCs w:val="22"/>
        </w:rPr>
        <w:t>s</w:t>
      </w:r>
      <w:r w:rsidR="003F0EC2">
        <w:rPr>
          <w:rFonts w:ascii="Times New Roman" w:hAnsi="Times New Roman" w:cs="Times New Roman"/>
          <w:sz w:val="22"/>
          <w:szCs w:val="22"/>
        </w:rPr>
        <w:t xml:space="preserve"> driving plant</w:t>
      </w:r>
      <w:r w:rsidR="0053362A">
        <w:rPr>
          <w:rFonts w:ascii="Times New Roman" w:hAnsi="Times New Roman" w:cs="Times New Roman"/>
          <w:sz w:val="22"/>
          <w:szCs w:val="22"/>
        </w:rPr>
        <w:t>–</w:t>
      </w:r>
      <w:r w:rsidR="003F0EC2">
        <w:rPr>
          <w:rFonts w:ascii="Times New Roman" w:hAnsi="Times New Roman" w:cs="Times New Roman"/>
          <w:sz w:val="22"/>
          <w:szCs w:val="22"/>
        </w:rPr>
        <w:t xml:space="preserve">microbe interactions and </w:t>
      </w:r>
      <w:del w:id="69" w:author="Alice MacQueen" w:date="2020-01-26T22:36:00Z">
        <w:r w:rsidR="003F0EC2" w:rsidDel="00327763">
          <w:rPr>
            <w:rFonts w:ascii="Times New Roman" w:hAnsi="Times New Roman" w:cs="Times New Roman"/>
            <w:sz w:val="22"/>
            <w:szCs w:val="22"/>
          </w:rPr>
          <w:delText xml:space="preserve">their </w:delText>
        </w:r>
      </w:del>
      <w:ins w:id="70" w:author="Alice MacQueen" w:date="2020-01-26T22:36:00Z">
        <w:r w:rsidR="00327763">
          <w:rPr>
            <w:rFonts w:ascii="Times New Roman" w:hAnsi="Times New Roman" w:cs="Times New Roman"/>
            <w:sz w:val="22"/>
            <w:szCs w:val="22"/>
          </w:rPr>
          <w:t>to evaluate their</w:t>
        </w:r>
        <w:r w:rsidR="00327763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r w:rsidR="003F0EC2">
        <w:rPr>
          <w:rFonts w:ascii="Times New Roman" w:hAnsi="Times New Roman" w:cs="Times New Roman"/>
          <w:sz w:val="22"/>
          <w:szCs w:val="22"/>
        </w:rPr>
        <w:t>impacts on plant performance and sustainability attributes.</w:t>
      </w:r>
    </w:p>
    <w:p w14:paraId="37F51B92" w14:textId="2C284C94" w:rsidR="00CC560F" w:rsidRPr="00BD1A8E" w:rsidRDefault="002C7886" w:rsidP="003F0EC2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9E3CCB" w14:textId="34B7C95F" w:rsidR="003F0EC2" w:rsidRDefault="00CC560F" w:rsidP="00106FE7">
      <w:pPr>
        <w:jc w:val="both"/>
        <w:rPr>
          <w:rFonts w:ascii="Times New Roman" w:hAnsi="Times New Roman" w:cs="Times New Roman"/>
          <w:sz w:val="22"/>
          <w:szCs w:val="22"/>
        </w:rPr>
      </w:pPr>
      <w:r w:rsidRPr="00186654">
        <w:rPr>
          <w:rFonts w:ascii="Times New Roman" w:hAnsi="Times New Roman" w:cs="Times New Roman"/>
          <w:b/>
          <w:sz w:val="22"/>
          <w:szCs w:val="22"/>
        </w:rPr>
        <w:t xml:space="preserve">Ecosystem Services: </w:t>
      </w:r>
      <w:r w:rsidRPr="00186654">
        <w:rPr>
          <w:rFonts w:ascii="Times New Roman" w:hAnsi="Times New Roman" w:cs="Times New Roman"/>
          <w:sz w:val="22"/>
          <w:szCs w:val="22"/>
        </w:rPr>
        <w:t xml:space="preserve">Switchgrass </w:t>
      </w:r>
      <w:r w:rsidR="007518F2" w:rsidRPr="00186654">
        <w:rPr>
          <w:rFonts w:ascii="Times New Roman" w:hAnsi="Times New Roman" w:cs="Times New Roman"/>
          <w:sz w:val="22"/>
          <w:szCs w:val="22"/>
        </w:rPr>
        <w:t xml:space="preserve">is a promising </w:t>
      </w:r>
      <w:r w:rsidRPr="00186654">
        <w:rPr>
          <w:rFonts w:ascii="Times New Roman" w:hAnsi="Times New Roman" w:cs="Times New Roman"/>
          <w:sz w:val="22"/>
          <w:szCs w:val="22"/>
        </w:rPr>
        <w:t xml:space="preserve">feedstock </w:t>
      </w:r>
      <w:del w:id="71" w:author="Alice MacQueen" w:date="2020-01-27T10:00:00Z">
        <w:r w:rsidRPr="00186654" w:rsidDel="00BD7758">
          <w:rPr>
            <w:rFonts w:ascii="Times New Roman" w:hAnsi="Times New Roman" w:cs="Times New Roman"/>
            <w:sz w:val="22"/>
            <w:szCs w:val="22"/>
          </w:rPr>
          <w:delText>based on</w:delText>
        </w:r>
      </w:del>
      <w:ins w:id="72" w:author="Alice MacQueen" w:date="2020-01-27T10:01:00Z">
        <w:r w:rsidR="00BD7758">
          <w:rPr>
            <w:rFonts w:ascii="Times New Roman" w:hAnsi="Times New Roman" w:cs="Times New Roman"/>
            <w:sz w:val="22"/>
            <w:szCs w:val="22"/>
          </w:rPr>
          <w:t xml:space="preserve">because of </w:t>
        </w:r>
      </w:ins>
      <w:del w:id="73" w:author="Alice MacQueen" w:date="2020-01-27T10:01:00Z">
        <w:r w:rsidRPr="00186654" w:rsidDel="00BD7758">
          <w:rPr>
            <w:rFonts w:ascii="Times New Roman" w:hAnsi="Times New Roman" w:cs="Times New Roman"/>
            <w:sz w:val="22"/>
            <w:szCs w:val="22"/>
          </w:rPr>
          <w:delText xml:space="preserve"> </w:delText>
        </w:r>
      </w:del>
      <w:r w:rsidRPr="00186654">
        <w:rPr>
          <w:rFonts w:ascii="Times New Roman" w:hAnsi="Times New Roman" w:cs="Times New Roman"/>
          <w:sz w:val="22"/>
          <w:szCs w:val="22"/>
        </w:rPr>
        <w:t xml:space="preserve">its widespread adaptability and productivity. However, the degree to which biomass can </w:t>
      </w:r>
      <w:r w:rsidR="007518F2" w:rsidRPr="00186654">
        <w:rPr>
          <w:rFonts w:ascii="Times New Roman" w:hAnsi="Times New Roman" w:cs="Times New Roman"/>
          <w:sz w:val="22"/>
          <w:szCs w:val="22"/>
        </w:rPr>
        <w:t>replace</w:t>
      </w:r>
      <w:r w:rsidRPr="00186654">
        <w:rPr>
          <w:rFonts w:ascii="Times New Roman" w:hAnsi="Times New Roman" w:cs="Times New Roman"/>
          <w:sz w:val="22"/>
          <w:szCs w:val="22"/>
        </w:rPr>
        <w:t xml:space="preserve"> fossil fuel</w:t>
      </w:r>
      <w:r w:rsidR="007518F2" w:rsidRPr="00186654">
        <w:rPr>
          <w:rFonts w:ascii="Times New Roman" w:hAnsi="Times New Roman" w:cs="Times New Roman"/>
          <w:sz w:val="22"/>
          <w:szCs w:val="22"/>
        </w:rPr>
        <w:t>s</w:t>
      </w:r>
      <w:r w:rsidRPr="00186654">
        <w:rPr>
          <w:rFonts w:ascii="Times New Roman" w:hAnsi="Times New Roman" w:cs="Times New Roman"/>
          <w:sz w:val="22"/>
          <w:szCs w:val="22"/>
        </w:rPr>
        <w:t xml:space="preserve"> depends o</w:t>
      </w:r>
      <w:r w:rsidR="003F0EC2">
        <w:rPr>
          <w:rFonts w:ascii="Times New Roman" w:hAnsi="Times New Roman" w:cs="Times New Roman"/>
          <w:sz w:val="22"/>
          <w:szCs w:val="22"/>
        </w:rPr>
        <w:t xml:space="preserve">n </w:t>
      </w:r>
      <w:ins w:id="74" w:author="Alice MacQueen" w:date="2020-01-27T10:03:00Z">
        <w:r w:rsidR="00BD7758">
          <w:rPr>
            <w:rFonts w:ascii="Times New Roman" w:hAnsi="Times New Roman" w:cs="Times New Roman"/>
            <w:sz w:val="22"/>
            <w:szCs w:val="22"/>
          </w:rPr>
          <w:t>the</w:t>
        </w:r>
      </w:ins>
      <w:del w:id="75" w:author="Alice MacQueen" w:date="2020-01-27T10:03:00Z">
        <w:r w:rsidR="003F0EC2" w:rsidDel="00BD7758">
          <w:rPr>
            <w:rFonts w:ascii="Times New Roman" w:hAnsi="Times New Roman" w:cs="Times New Roman"/>
            <w:sz w:val="22"/>
            <w:szCs w:val="22"/>
          </w:rPr>
          <w:delText>its</w:delText>
        </w:r>
      </w:del>
      <w:r w:rsidR="003F0EC2">
        <w:rPr>
          <w:rFonts w:ascii="Times New Roman" w:hAnsi="Times New Roman" w:cs="Times New Roman"/>
          <w:sz w:val="22"/>
          <w:szCs w:val="22"/>
        </w:rPr>
        <w:t xml:space="preserve"> long-term sustainability</w:t>
      </w:r>
      <w:ins w:id="76" w:author="Alice MacQueen" w:date="2020-01-27T10:03:00Z">
        <w:r w:rsidR="00BD7758">
          <w:rPr>
            <w:rFonts w:ascii="Times New Roman" w:hAnsi="Times New Roman" w:cs="Times New Roman"/>
            <w:sz w:val="22"/>
            <w:szCs w:val="22"/>
          </w:rPr>
          <w:t xml:space="preserve"> of </w:t>
        </w:r>
      </w:ins>
      <w:ins w:id="77" w:author="Alice MacQueen" w:date="2020-01-27T10:42:00Z">
        <w:r w:rsidR="00AB699C">
          <w:rPr>
            <w:rFonts w:ascii="Times New Roman" w:hAnsi="Times New Roman" w:cs="Times New Roman"/>
            <w:sz w:val="22"/>
            <w:szCs w:val="22"/>
          </w:rPr>
          <w:t>biomass</w:t>
        </w:r>
      </w:ins>
      <w:ins w:id="78" w:author="Alice MacQueen" w:date="2020-01-27T10:03:00Z">
        <w:r w:rsidR="00BD7758">
          <w:rPr>
            <w:rFonts w:ascii="Times New Roman" w:hAnsi="Times New Roman" w:cs="Times New Roman"/>
            <w:sz w:val="22"/>
            <w:szCs w:val="22"/>
          </w:rPr>
          <w:t xml:space="preserve"> production</w:t>
        </w:r>
      </w:ins>
      <w:r w:rsidR="003F0EC2">
        <w:rPr>
          <w:rFonts w:ascii="Times New Roman" w:hAnsi="Times New Roman" w:cs="Times New Roman"/>
          <w:sz w:val="22"/>
          <w:szCs w:val="22"/>
        </w:rPr>
        <w:t>.</w:t>
      </w:r>
      <w:del w:id="79" w:author="Alice MacQueen" w:date="2020-01-27T10:00:00Z">
        <w:r w:rsidR="003F0EC2" w:rsidDel="00BD7758">
          <w:rPr>
            <w:rFonts w:ascii="Times New Roman" w:hAnsi="Times New Roman" w:cs="Times New Roman"/>
            <w:sz w:val="22"/>
            <w:szCs w:val="22"/>
          </w:rPr>
          <w:delText xml:space="preserve"> O</w:delText>
        </w:r>
      </w:del>
      <w:del w:id="80" w:author="Alice MacQueen" w:date="2020-01-27T10:01:00Z">
        <w:r w:rsidR="003F0EC2" w:rsidDel="00BD7758">
          <w:rPr>
            <w:rFonts w:ascii="Times New Roman" w:hAnsi="Times New Roman" w:cs="Times New Roman"/>
            <w:sz w:val="22"/>
            <w:szCs w:val="22"/>
          </w:rPr>
          <w:delText>ur</w:delText>
        </w:r>
      </w:del>
      <w:ins w:id="81" w:author="Alice MacQueen" w:date="2020-01-27T10:01:00Z">
        <w:r w:rsidR="00BD7758">
          <w:rPr>
            <w:rFonts w:ascii="Times New Roman" w:hAnsi="Times New Roman" w:cs="Times New Roman"/>
            <w:sz w:val="22"/>
            <w:szCs w:val="22"/>
          </w:rPr>
          <w:t xml:space="preserve"> We have begun to use our</w:t>
        </w:r>
      </w:ins>
      <w:r w:rsidR="003F0EC2">
        <w:rPr>
          <w:rFonts w:ascii="Times New Roman" w:hAnsi="Times New Roman" w:cs="Times New Roman"/>
          <w:sz w:val="22"/>
          <w:szCs w:val="22"/>
        </w:rPr>
        <w:t xml:space="preserve"> field plantings </w:t>
      </w:r>
      <w:del w:id="82" w:author="Alice MacQueen" w:date="2020-01-27T10:01:00Z">
        <w:r w:rsidR="003F0EC2" w:rsidDel="00BD7758">
          <w:rPr>
            <w:rFonts w:ascii="Times New Roman" w:hAnsi="Times New Roman" w:cs="Times New Roman"/>
            <w:sz w:val="22"/>
            <w:szCs w:val="22"/>
          </w:rPr>
          <w:delText xml:space="preserve">have </w:delText>
        </w:r>
        <w:r w:rsidR="00A5430D" w:rsidDel="00BD7758">
          <w:rPr>
            <w:rFonts w:ascii="Times New Roman" w:hAnsi="Times New Roman" w:cs="Times New Roman"/>
            <w:sz w:val="22"/>
            <w:szCs w:val="22"/>
          </w:rPr>
          <w:delText>begun to</w:delText>
        </w:r>
      </w:del>
      <w:ins w:id="83" w:author="Alice MacQueen" w:date="2020-01-27T10:00:00Z">
        <w:r w:rsidR="00BD7758">
          <w:rPr>
            <w:rFonts w:ascii="Times New Roman" w:hAnsi="Times New Roman" w:cs="Times New Roman"/>
            <w:sz w:val="22"/>
            <w:szCs w:val="22"/>
          </w:rPr>
          <w:t>to</w:t>
        </w:r>
      </w:ins>
      <w:r w:rsidR="00A5430D">
        <w:rPr>
          <w:rFonts w:ascii="Times New Roman" w:hAnsi="Times New Roman" w:cs="Times New Roman"/>
          <w:sz w:val="22"/>
          <w:szCs w:val="22"/>
        </w:rPr>
        <w:t xml:space="preserve"> evaluate </w:t>
      </w:r>
      <w:r w:rsidR="003F0EC2">
        <w:rPr>
          <w:rFonts w:ascii="Times New Roman" w:hAnsi="Times New Roman" w:cs="Times New Roman"/>
          <w:sz w:val="22"/>
          <w:szCs w:val="22"/>
        </w:rPr>
        <w:t>s</w:t>
      </w:r>
      <w:r w:rsidRPr="00186654">
        <w:rPr>
          <w:rFonts w:ascii="Times New Roman" w:hAnsi="Times New Roman" w:cs="Times New Roman"/>
          <w:sz w:val="22"/>
          <w:szCs w:val="22"/>
        </w:rPr>
        <w:t xml:space="preserve">ustainability </w:t>
      </w:r>
      <w:r w:rsidR="003F0EC2">
        <w:rPr>
          <w:rFonts w:ascii="Times New Roman" w:hAnsi="Times New Roman" w:cs="Times New Roman"/>
          <w:sz w:val="22"/>
          <w:szCs w:val="22"/>
        </w:rPr>
        <w:t xml:space="preserve">based </w:t>
      </w:r>
      <w:r w:rsidR="001F6C4D">
        <w:rPr>
          <w:rFonts w:ascii="Times New Roman" w:hAnsi="Times New Roman" w:cs="Times New Roman"/>
          <w:sz w:val="22"/>
          <w:szCs w:val="22"/>
        </w:rPr>
        <w:t>on</w:t>
      </w:r>
      <w:r w:rsidRPr="00186654">
        <w:rPr>
          <w:rFonts w:ascii="Times New Roman" w:hAnsi="Times New Roman" w:cs="Times New Roman"/>
          <w:sz w:val="22"/>
          <w:szCs w:val="22"/>
        </w:rPr>
        <w:t xml:space="preserve"> </w:t>
      </w:r>
      <w:del w:id="84" w:author="Alice MacQueen" w:date="2020-01-27T10:02:00Z">
        <w:r w:rsidRPr="00186654" w:rsidDel="00BD7758">
          <w:rPr>
            <w:rFonts w:ascii="Times New Roman" w:hAnsi="Times New Roman" w:cs="Times New Roman"/>
            <w:sz w:val="22"/>
            <w:szCs w:val="22"/>
          </w:rPr>
          <w:delText xml:space="preserve">the </w:delText>
        </w:r>
      </w:del>
      <w:r w:rsidRPr="00186654">
        <w:rPr>
          <w:rFonts w:ascii="Times New Roman" w:hAnsi="Times New Roman" w:cs="Times New Roman"/>
          <w:sz w:val="22"/>
          <w:szCs w:val="22"/>
        </w:rPr>
        <w:t>yield stability</w:t>
      </w:r>
      <w:ins w:id="85" w:author="Alice MacQueen" w:date="2020-01-27T10:01:00Z">
        <w:r w:rsidR="00BD7758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del w:id="86" w:author="Alice MacQueen" w:date="2020-01-27T10:01:00Z">
        <w:r w:rsidRPr="00186654" w:rsidDel="00BD7758">
          <w:rPr>
            <w:rFonts w:ascii="Times New Roman" w:hAnsi="Times New Roman" w:cs="Times New Roman"/>
            <w:sz w:val="22"/>
            <w:szCs w:val="22"/>
          </w:rPr>
          <w:delText xml:space="preserve"> of plantings </w:delText>
        </w:r>
      </w:del>
      <w:del w:id="87" w:author="Alice MacQueen" w:date="2020-01-26T22:36:00Z">
        <w:r w:rsidRPr="00186654" w:rsidDel="00327763">
          <w:rPr>
            <w:rFonts w:ascii="Times New Roman" w:hAnsi="Times New Roman" w:cs="Times New Roman"/>
            <w:sz w:val="22"/>
            <w:szCs w:val="22"/>
          </w:rPr>
          <w:delText xml:space="preserve">as well as impacts on a variety </w:delText>
        </w:r>
      </w:del>
      <w:ins w:id="88" w:author="Alice MacQueen" w:date="2020-01-26T22:36:00Z">
        <w:r w:rsidR="00327763">
          <w:rPr>
            <w:rFonts w:ascii="Times New Roman" w:hAnsi="Times New Roman" w:cs="Times New Roman"/>
            <w:sz w:val="22"/>
            <w:szCs w:val="22"/>
          </w:rPr>
          <w:t xml:space="preserve">and impacts on </w:t>
        </w:r>
      </w:ins>
      <w:del w:id="89" w:author="Alice MacQueen" w:date="2020-01-26T22:36:00Z">
        <w:r w:rsidRPr="00186654" w:rsidDel="00327763">
          <w:rPr>
            <w:rFonts w:ascii="Times New Roman" w:hAnsi="Times New Roman" w:cs="Times New Roman"/>
            <w:sz w:val="22"/>
            <w:szCs w:val="22"/>
          </w:rPr>
          <w:delText xml:space="preserve">of </w:delText>
        </w:r>
      </w:del>
      <w:r w:rsidRPr="00186654">
        <w:rPr>
          <w:rFonts w:ascii="Times New Roman" w:hAnsi="Times New Roman" w:cs="Times New Roman"/>
          <w:sz w:val="22"/>
          <w:szCs w:val="22"/>
        </w:rPr>
        <w:t>ecosystem processes</w:t>
      </w:r>
      <w:ins w:id="90" w:author="Alice MacQueen" w:date="2020-01-26T22:36:00Z">
        <w:r w:rsidR="00327763">
          <w:rPr>
            <w:rFonts w:ascii="Times New Roman" w:hAnsi="Times New Roman" w:cs="Times New Roman"/>
            <w:sz w:val="22"/>
            <w:szCs w:val="22"/>
          </w:rPr>
          <w:t>,</w:t>
        </w:r>
      </w:ins>
      <w:r w:rsidRPr="00186654">
        <w:rPr>
          <w:rFonts w:ascii="Times New Roman" w:hAnsi="Times New Roman" w:cs="Times New Roman"/>
          <w:sz w:val="22"/>
          <w:szCs w:val="22"/>
        </w:rPr>
        <w:t xml:space="preserve"> including carbon sequestration, </w:t>
      </w:r>
      <w:r w:rsidR="003F0EC2">
        <w:rPr>
          <w:rFonts w:ascii="Times New Roman" w:hAnsi="Times New Roman" w:cs="Times New Roman"/>
          <w:sz w:val="22"/>
          <w:szCs w:val="22"/>
        </w:rPr>
        <w:t xml:space="preserve">gas exchange, </w:t>
      </w:r>
      <w:del w:id="91" w:author="Alice MacQueen" w:date="2020-01-27T10:01:00Z">
        <w:r w:rsidR="003F0EC2" w:rsidDel="00BD7758">
          <w:rPr>
            <w:rFonts w:ascii="Times New Roman" w:hAnsi="Times New Roman" w:cs="Times New Roman"/>
            <w:sz w:val="22"/>
            <w:szCs w:val="22"/>
          </w:rPr>
          <w:delText xml:space="preserve">and </w:delText>
        </w:r>
      </w:del>
      <w:del w:id="92" w:author="Alice MacQueen" w:date="2020-01-27T10:48:00Z">
        <w:r w:rsidR="003F0EC2" w:rsidDel="00AB699C">
          <w:rPr>
            <w:rFonts w:ascii="Times New Roman" w:hAnsi="Times New Roman" w:cs="Times New Roman"/>
            <w:sz w:val="22"/>
            <w:szCs w:val="22"/>
          </w:rPr>
          <w:delText xml:space="preserve">nutrient </w:delText>
        </w:r>
      </w:del>
      <w:ins w:id="93" w:author="Alice MacQueen" w:date="2020-01-27T10:48:00Z">
        <w:r w:rsidR="00AB699C">
          <w:rPr>
            <w:rFonts w:ascii="Times New Roman" w:hAnsi="Times New Roman" w:cs="Times New Roman"/>
            <w:sz w:val="22"/>
            <w:szCs w:val="22"/>
          </w:rPr>
          <w:t>and nutrient</w:t>
        </w:r>
      </w:ins>
      <w:ins w:id="94" w:author="Alice MacQueen" w:date="2020-01-27T10:01:00Z">
        <w:r w:rsidR="00BD7758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r w:rsidR="003F0EC2">
        <w:rPr>
          <w:rFonts w:ascii="Times New Roman" w:hAnsi="Times New Roman" w:cs="Times New Roman"/>
          <w:sz w:val="22"/>
          <w:szCs w:val="22"/>
        </w:rPr>
        <w:t>and water cycling</w:t>
      </w:r>
      <w:r w:rsidRPr="00186654">
        <w:rPr>
          <w:rFonts w:ascii="Times New Roman" w:hAnsi="Times New Roman" w:cs="Times New Roman"/>
          <w:sz w:val="22"/>
          <w:szCs w:val="22"/>
        </w:rPr>
        <w:t xml:space="preserve">. </w:t>
      </w:r>
      <w:r w:rsidR="001F6C4D">
        <w:rPr>
          <w:rFonts w:ascii="Times New Roman" w:hAnsi="Times New Roman" w:cs="Times New Roman"/>
          <w:sz w:val="22"/>
          <w:szCs w:val="22"/>
        </w:rPr>
        <w:t>Our initial data ha</w:t>
      </w:r>
      <w:r w:rsidR="0053362A">
        <w:rPr>
          <w:rFonts w:ascii="Times New Roman" w:hAnsi="Times New Roman" w:cs="Times New Roman"/>
          <w:sz w:val="22"/>
          <w:szCs w:val="22"/>
        </w:rPr>
        <w:t>ve</w:t>
      </w:r>
      <w:r w:rsidR="001F6C4D">
        <w:rPr>
          <w:rFonts w:ascii="Times New Roman" w:hAnsi="Times New Roman" w:cs="Times New Roman"/>
          <w:sz w:val="22"/>
          <w:szCs w:val="22"/>
        </w:rPr>
        <w:t xml:space="preserve"> identified </w:t>
      </w:r>
      <w:del w:id="95" w:author="Alice MacQueen" w:date="2020-01-27T10:43:00Z">
        <w:r w:rsidR="001F6C4D" w:rsidDel="00AB699C">
          <w:rPr>
            <w:rFonts w:ascii="Times New Roman" w:hAnsi="Times New Roman" w:cs="Times New Roman"/>
            <w:sz w:val="22"/>
            <w:szCs w:val="22"/>
          </w:rPr>
          <w:delText xml:space="preserve">relatively </w:delText>
        </w:r>
      </w:del>
      <w:r w:rsidR="001F6C4D">
        <w:rPr>
          <w:rFonts w:ascii="Times New Roman" w:hAnsi="Times New Roman" w:cs="Times New Roman"/>
          <w:sz w:val="22"/>
          <w:szCs w:val="22"/>
        </w:rPr>
        <w:t xml:space="preserve">strong </w:t>
      </w:r>
      <w:r w:rsidR="00235FD0">
        <w:rPr>
          <w:rFonts w:ascii="Times New Roman" w:hAnsi="Times New Roman" w:cs="Times New Roman"/>
          <w:sz w:val="22"/>
          <w:szCs w:val="22"/>
        </w:rPr>
        <w:t>S</w:t>
      </w:r>
      <w:r w:rsidR="001F6C4D">
        <w:rPr>
          <w:rFonts w:ascii="Times New Roman" w:hAnsi="Times New Roman" w:cs="Times New Roman"/>
          <w:sz w:val="22"/>
          <w:szCs w:val="22"/>
        </w:rPr>
        <w:t>ite</w:t>
      </w:r>
      <w:r w:rsidR="00235FD0">
        <w:rPr>
          <w:rFonts w:ascii="Times New Roman" w:hAnsi="Times New Roman" w:cs="Times New Roman"/>
          <w:sz w:val="22"/>
          <w:szCs w:val="22"/>
        </w:rPr>
        <w:t xml:space="preserve"> x Y</w:t>
      </w:r>
      <w:r w:rsidR="000F485A">
        <w:rPr>
          <w:rFonts w:ascii="Times New Roman" w:hAnsi="Times New Roman" w:cs="Times New Roman"/>
          <w:sz w:val="22"/>
          <w:szCs w:val="22"/>
        </w:rPr>
        <w:t xml:space="preserve">ear and </w:t>
      </w:r>
      <w:r w:rsidR="00235FD0">
        <w:rPr>
          <w:rFonts w:ascii="Times New Roman" w:hAnsi="Times New Roman" w:cs="Times New Roman"/>
          <w:sz w:val="22"/>
          <w:szCs w:val="22"/>
        </w:rPr>
        <w:t>C</w:t>
      </w:r>
      <w:r w:rsidR="000F485A">
        <w:rPr>
          <w:rFonts w:ascii="Times New Roman" w:hAnsi="Times New Roman" w:cs="Times New Roman"/>
          <w:sz w:val="22"/>
          <w:szCs w:val="22"/>
        </w:rPr>
        <w:t>ultivar</w:t>
      </w:r>
      <w:r w:rsidR="00235FD0">
        <w:rPr>
          <w:rFonts w:ascii="Times New Roman" w:hAnsi="Times New Roman" w:cs="Times New Roman"/>
          <w:sz w:val="22"/>
          <w:szCs w:val="22"/>
        </w:rPr>
        <w:t xml:space="preserve"> x S</w:t>
      </w:r>
      <w:r w:rsidR="000F485A">
        <w:rPr>
          <w:rFonts w:ascii="Times New Roman" w:hAnsi="Times New Roman" w:cs="Times New Roman"/>
          <w:sz w:val="22"/>
          <w:szCs w:val="22"/>
        </w:rPr>
        <w:t>ite</w:t>
      </w:r>
      <w:r w:rsidR="00235FD0">
        <w:rPr>
          <w:rFonts w:ascii="Times New Roman" w:hAnsi="Times New Roman" w:cs="Times New Roman"/>
          <w:sz w:val="22"/>
          <w:szCs w:val="22"/>
        </w:rPr>
        <w:t xml:space="preserve"> x Y</w:t>
      </w:r>
      <w:r w:rsidR="000F485A">
        <w:rPr>
          <w:rFonts w:ascii="Times New Roman" w:hAnsi="Times New Roman" w:cs="Times New Roman"/>
          <w:sz w:val="22"/>
          <w:szCs w:val="22"/>
        </w:rPr>
        <w:t xml:space="preserve">ear interactions for </w:t>
      </w:r>
      <w:del w:id="96" w:author="Alice MacQueen" w:date="2020-01-27T10:02:00Z">
        <w:r w:rsidR="000F485A" w:rsidDel="00BD7758">
          <w:rPr>
            <w:rFonts w:ascii="Times New Roman" w:hAnsi="Times New Roman" w:cs="Times New Roman"/>
            <w:sz w:val="22"/>
            <w:szCs w:val="22"/>
          </w:rPr>
          <w:delText>a host of</w:delText>
        </w:r>
      </w:del>
      <w:ins w:id="97" w:author="Alice MacQueen" w:date="2020-01-27T10:02:00Z">
        <w:r w:rsidR="00BD7758">
          <w:rPr>
            <w:rFonts w:ascii="Times New Roman" w:hAnsi="Times New Roman" w:cs="Times New Roman"/>
            <w:sz w:val="22"/>
            <w:szCs w:val="22"/>
          </w:rPr>
          <w:t>many</w:t>
        </w:r>
      </w:ins>
      <w:r w:rsidR="000F485A">
        <w:rPr>
          <w:rFonts w:ascii="Times New Roman" w:hAnsi="Times New Roman" w:cs="Times New Roman"/>
          <w:sz w:val="22"/>
          <w:szCs w:val="22"/>
        </w:rPr>
        <w:t xml:space="preserve"> response variables. </w:t>
      </w:r>
      <w:r w:rsidR="001F6C4D">
        <w:rPr>
          <w:rFonts w:ascii="Times New Roman" w:hAnsi="Times New Roman" w:cs="Times New Roman"/>
          <w:sz w:val="22"/>
          <w:szCs w:val="22"/>
        </w:rPr>
        <w:t xml:space="preserve">Overall, </w:t>
      </w:r>
      <w:r w:rsidR="000F485A">
        <w:rPr>
          <w:rFonts w:ascii="Times New Roman" w:hAnsi="Times New Roman" w:cs="Times New Roman"/>
          <w:sz w:val="22"/>
          <w:szCs w:val="22"/>
        </w:rPr>
        <w:t xml:space="preserve">lowland </w:t>
      </w:r>
      <w:commentRangeStart w:id="98"/>
      <w:del w:id="99" w:author="Alice MacQueen" w:date="2020-01-27T10:04:00Z">
        <w:r w:rsidR="000F485A" w:rsidDel="00A457D0">
          <w:rPr>
            <w:rFonts w:ascii="Times New Roman" w:hAnsi="Times New Roman" w:cs="Times New Roman"/>
            <w:sz w:val="22"/>
            <w:szCs w:val="22"/>
          </w:rPr>
          <w:delText xml:space="preserve">ecotypes </w:delText>
        </w:r>
      </w:del>
      <w:ins w:id="100" w:author="Alice MacQueen" w:date="2020-01-27T10:04:00Z">
        <w:r w:rsidR="00A457D0">
          <w:rPr>
            <w:rFonts w:ascii="Times New Roman" w:hAnsi="Times New Roman" w:cs="Times New Roman"/>
            <w:sz w:val="22"/>
            <w:szCs w:val="22"/>
          </w:rPr>
          <w:t>cultivars</w:t>
        </w:r>
        <w:commentRangeEnd w:id="98"/>
        <w:r w:rsidR="00A457D0">
          <w:rPr>
            <w:rStyle w:val="CommentReference"/>
          </w:rPr>
          <w:commentReference w:id="98"/>
        </w:r>
        <w:r w:rsidR="00A457D0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r w:rsidR="000F485A">
        <w:rPr>
          <w:rFonts w:ascii="Times New Roman" w:hAnsi="Times New Roman" w:cs="Times New Roman"/>
          <w:sz w:val="22"/>
          <w:szCs w:val="22"/>
        </w:rPr>
        <w:t>had</w:t>
      </w:r>
      <w:r w:rsidR="001F6C4D">
        <w:rPr>
          <w:rFonts w:ascii="Times New Roman" w:hAnsi="Times New Roman" w:cs="Times New Roman"/>
          <w:sz w:val="22"/>
          <w:szCs w:val="22"/>
        </w:rPr>
        <w:t xml:space="preserve"> higher biomass production in the </w:t>
      </w:r>
      <w:r w:rsidR="000F485A">
        <w:rPr>
          <w:rFonts w:ascii="Times New Roman" w:hAnsi="Times New Roman" w:cs="Times New Roman"/>
          <w:sz w:val="22"/>
          <w:szCs w:val="22"/>
        </w:rPr>
        <w:t xml:space="preserve">south and variable productivity in the north, </w:t>
      </w:r>
      <w:del w:id="101" w:author="Alice MacQueen" w:date="2020-01-27T10:05:00Z">
        <w:r w:rsidR="000F485A" w:rsidDel="00A457D0">
          <w:rPr>
            <w:rFonts w:ascii="Times New Roman" w:hAnsi="Times New Roman" w:cs="Times New Roman"/>
            <w:sz w:val="22"/>
            <w:szCs w:val="22"/>
          </w:rPr>
          <w:delText>with an</w:delText>
        </w:r>
      </w:del>
      <w:ins w:id="102" w:author="Alice MacQueen" w:date="2020-01-27T10:05:00Z">
        <w:r w:rsidR="00A457D0">
          <w:rPr>
            <w:rFonts w:ascii="Times New Roman" w:hAnsi="Times New Roman" w:cs="Times New Roman"/>
            <w:sz w:val="22"/>
            <w:szCs w:val="22"/>
          </w:rPr>
          <w:t xml:space="preserve">and upland cultivars </w:t>
        </w:r>
      </w:ins>
      <w:ins w:id="103" w:author="Alice MacQueen" w:date="2020-01-27T10:43:00Z">
        <w:r w:rsidR="00AB699C">
          <w:rPr>
            <w:rFonts w:ascii="Times New Roman" w:hAnsi="Times New Roman" w:cs="Times New Roman"/>
            <w:sz w:val="22"/>
            <w:szCs w:val="22"/>
          </w:rPr>
          <w:t>showed</w:t>
        </w:r>
      </w:ins>
      <w:ins w:id="104" w:author="Alice MacQueen" w:date="2020-01-27T10:05:00Z">
        <w:r w:rsidR="00A457D0">
          <w:rPr>
            <w:rFonts w:ascii="Times New Roman" w:hAnsi="Times New Roman" w:cs="Times New Roman"/>
            <w:sz w:val="22"/>
            <w:szCs w:val="22"/>
          </w:rPr>
          <w:t xml:space="preserve"> the</w:t>
        </w:r>
      </w:ins>
      <w:r w:rsidR="000F485A">
        <w:rPr>
          <w:rFonts w:ascii="Times New Roman" w:hAnsi="Times New Roman" w:cs="Times New Roman"/>
          <w:sz w:val="22"/>
          <w:szCs w:val="22"/>
        </w:rPr>
        <w:t xml:space="preserve"> opposite </w:t>
      </w:r>
      <w:ins w:id="105" w:author="Alice MacQueen" w:date="2020-01-27T10:49:00Z">
        <w:r w:rsidR="00AB699C">
          <w:rPr>
            <w:rFonts w:ascii="Times New Roman" w:hAnsi="Times New Roman" w:cs="Times New Roman"/>
            <w:sz w:val="22"/>
            <w:szCs w:val="22"/>
          </w:rPr>
          <w:t xml:space="preserve">north-south </w:t>
        </w:r>
      </w:ins>
      <w:bookmarkStart w:id="106" w:name="_GoBack"/>
      <w:bookmarkEnd w:id="106"/>
      <w:r w:rsidR="000F485A">
        <w:rPr>
          <w:rFonts w:ascii="Times New Roman" w:hAnsi="Times New Roman" w:cs="Times New Roman"/>
          <w:sz w:val="22"/>
          <w:szCs w:val="22"/>
        </w:rPr>
        <w:t>pattern</w:t>
      </w:r>
      <w:del w:id="107" w:author="Alice MacQueen" w:date="2020-01-27T10:05:00Z">
        <w:r w:rsidR="000F485A" w:rsidDel="00A457D0">
          <w:rPr>
            <w:rFonts w:ascii="Times New Roman" w:hAnsi="Times New Roman" w:cs="Times New Roman"/>
            <w:sz w:val="22"/>
            <w:szCs w:val="22"/>
          </w:rPr>
          <w:delText xml:space="preserve"> evident for upland </w:delText>
        </w:r>
        <w:commentRangeStart w:id="108"/>
        <w:r w:rsidR="000F485A" w:rsidDel="00A457D0">
          <w:rPr>
            <w:rFonts w:ascii="Times New Roman" w:hAnsi="Times New Roman" w:cs="Times New Roman"/>
            <w:sz w:val="22"/>
            <w:szCs w:val="22"/>
          </w:rPr>
          <w:delText>cultivars</w:delText>
        </w:r>
        <w:commentRangeEnd w:id="108"/>
        <w:r w:rsidR="000F485A" w:rsidDel="00A457D0">
          <w:rPr>
            <w:rStyle w:val="CommentReference"/>
          </w:rPr>
          <w:commentReference w:id="108"/>
        </w:r>
      </w:del>
      <w:r w:rsidR="000F485A">
        <w:rPr>
          <w:rFonts w:ascii="Times New Roman" w:hAnsi="Times New Roman" w:cs="Times New Roman"/>
          <w:sz w:val="22"/>
          <w:szCs w:val="22"/>
        </w:rPr>
        <w:t xml:space="preserve">.  </w:t>
      </w:r>
    </w:p>
    <w:p w14:paraId="46C807F3" w14:textId="77777777" w:rsidR="003F0EC2" w:rsidRPr="00A5430D" w:rsidRDefault="003F0EC2" w:rsidP="00106FE7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0402195" w14:textId="032CC59A" w:rsidR="000F485A" w:rsidRDefault="00314756" w:rsidP="00F0256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assess sustainability, it is critical to conduct longitudinal studies over sufficient time because ecosystem properties can exhibit response inertia.</w:t>
      </w:r>
      <w:r w:rsidDel="00314756">
        <w:rPr>
          <w:rFonts w:ascii="Times New Roman" w:hAnsi="Times New Roman" w:cs="Times New Roman"/>
          <w:sz w:val="22"/>
          <w:szCs w:val="22"/>
        </w:rPr>
        <w:t xml:space="preserve"> </w:t>
      </w:r>
      <w:r w:rsidR="00A0457A">
        <w:rPr>
          <w:rFonts w:ascii="Times New Roman" w:hAnsi="Times New Roman" w:cs="Times New Roman"/>
          <w:sz w:val="22"/>
          <w:szCs w:val="22"/>
        </w:rPr>
        <w:t xml:space="preserve">For example, soil carbon and nutrient stocks </w:t>
      </w:r>
      <w:r w:rsidR="00A5430D">
        <w:rPr>
          <w:rFonts w:ascii="Times New Roman" w:hAnsi="Times New Roman" w:cs="Times New Roman"/>
          <w:sz w:val="22"/>
          <w:szCs w:val="22"/>
        </w:rPr>
        <w:t>respon</w:t>
      </w:r>
      <w:r w:rsidR="00F02567">
        <w:rPr>
          <w:rFonts w:ascii="Times New Roman" w:hAnsi="Times New Roman" w:cs="Times New Roman"/>
          <w:sz w:val="22"/>
          <w:szCs w:val="22"/>
        </w:rPr>
        <w:t>d</w:t>
      </w:r>
      <w:r w:rsidR="00A5430D">
        <w:rPr>
          <w:rFonts w:ascii="Times New Roman" w:hAnsi="Times New Roman" w:cs="Times New Roman"/>
          <w:sz w:val="22"/>
          <w:szCs w:val="22"/>
        </w:rPr>
        <w:t xml:space="preserve"> </w:t>
      </w:r>
      <w:del w:id="109" w:author="Alice MacQueen" w:date="2020-01-27T10:44:00Z">
        <w:r w:rsidR="00F02567" w:rsidDel="00AB699C">
          <w:rPr>
            <w:rFonts w:ascii="Times New Roman" w:hAnsi="Times New Roman" w:cs="Times New Roman"/>
            <w:sz w:val="22"/>
            <w:szCs w:val="22"/>
          </w:rPr>
          <w:delText xml:space="preserve">only </w:delText>
        </w:r>
      </w:del>
      <w:ins w:id="110" w:author="Alice MacQueen" w:date="2020-01-27T10:44:00Z">
        <w:r w:rsidR="00AB699C">
          <w:rPr>
            <w:rFonts w:ascii="Times New Roman" w:hAnsi="Times New Roman" w:cs="Times New Roman"/>
            <w:sz w:val="22"/>
            <w:szCs w:val="22"/>
          </w:rPr>
          <w:t>on a timescale of years</w:t>
        </w:r>
      </w:ins>
      <w:del w:id="111" w:author="Alice MacQueen" w:date="2020-01-27T10:44:00Z">
        <w:r w:rsidR="00F02567" w:rsidDel="00AB699C">
          <w:rPr>
            <w:rFonts w:ascii="Times New Roman" w:hAnsi="Times New Roman" w:cs="Times New Roman"/>
            <w:sz w:val="22"/>
            <w:szCs w:val="22"/>
          </w:rPr>
          <w:delText>slowly</w:delText>
        </w:r>
      </w:del>
      <w:r w:rsidR="00F02567">
        <w:rPr>
          <w:rFonts w:ascii="Times New Roman" w:hAnsi="Times New Roman" w:cs="Times New Roman"/>
          <w:sz w:val="22"/>
          <w:szCs w:val="22"/>
        </w:rPr>
        <w:t xml:space="preserve"> </w:t>
      </w:r>
      <w:r w:rsidR="00A5430D">
        <w:rPr>
          <w:rFonts w:ascii="Times New Roman" w:hAnsi="Times New Roman" w:cs="Times New Roman"/>
          <w:sz w:val="22"/>
          <w:szCs w:val="22"/>
        </w:rPr>
        <w:t>to shifts from annual to perennial plantings</w:t>
      </w:r>
      <w:r w:rsidR="00A0457A">
        <w:rPr>
          <w:rFonts w:ascii="Times New Roman" w:hAnsi="Times New Roman" w:cs="Times New Roman"/>
          <w:sz w:val="22"/>
          <w:szCs w:val="22"/>
        </w:rPr>
        <w:t xml:space="preserve">. </w:t>
      </w:r>
      <w:ins w:id="112" w:author="Alice MacQueen" w:date="2020-01-26T22:38:00Z">
        <w:r w:rsidR="006224B1">
          <w:rPr>
            <w:rFonts w:ascii="Times New Roman" w:hAnsi="Times New Roman" w:cs="Times New Roman"/>
            <w:sz w:val="22"/>
            <w:szCs w:val="22"/>
          </w:rPr>
          <w:t>As o</w:t>
        </w:r>
      </w:ins>
      <w:del w:id="113" w:author="Alice MacQueen" w:date="2020-01-26T22:38:00Z">
        <w:r w:rsidR="00F02567" w:rsidDel="006224B1">
          <w:rPr>
            <w:rFonts w:ascii="Times New Roman" w:hAnsi="Times New Roman" w:cs="Times New Roman"/>
            <w:sz w:val="22"/>
            <w:szCs w:val="22"/>
          </w:rPr>
          <w:delText>O</w:delText>
        </w:r>
      </w:del>
      <w:r w:rsidR="00F02567">
        <w:rPr>
          <w:rFonts w:ascii="Times New Roman" w:hAnsi="Times New Roman" w:cs="Times New Roman"/>
          <w:sz w:val="22"/>
          <w:szCs w:val="22"/>
        </w:rPr>
        <w:t xml:space="preserve">ur established stands offer an invaluable opportunity to detect and characterize such shifts over time, </w:t>
      </w:r>
      <w:del w:id="114" w:author="Alice MacQueen" w:date="2020-01-26T22:38:00Z">
        <w:r w:rsidR="00F02567" w:rsidDel="006224B1">
          <w:rPr>
            <w:rFonts w:ascii="Times New Roman" w:hAnsi="Times New Roman" w:cs="Times New Roman"/>
            <w:sz w:val="22"/>
            <w:szCs w:val="22"/>
          </w:rPr>
          <w:delText xml:space="preserve">so </w:delText>
        </w:r>
      </w:del>
      <w:r w:rsidR="00F02567">
        <w:rPr>
          <w:rFonts w:ascii="Times New Roman" w:hAnsi="Times New Roman" w:cs="Times New Roman"/>
          <w:sz w:val="22"/>
          <w:szCs w:val="22"/>
        </w:rPr>
        <w:t>we will continue monitoring</w:t>
      </w:r>
      <w:ins w:id="115" w:author="Alice MacQueen" w:date="2020-01-26T22:38:00Z">
        <w:r w:rsidR="006224B1">
          <w:rPr>
            <w:rFonts w:ascii="Times New Roman" w:hAnsi="Times New Roman" w:cs="Times New Roman"/>
            <w:sz w:val="22"/>
            <w:szCs w:val="22"/>
          </w:rPr>
          <w:t xml:space="preserve"> these stands</w:t>
        </w:r>
      </w:ins>
      <w:r w:rsidR="00F02567">
        <w:rPr>
          <w:rFonts w:ascii="Times New Roman" w:hAnsi="Times New Roman" w:cs="Times New Roman"/>
          <w:sz w:val="22"/>
          <w:szCs w:val="22"/>
        </w:rPr>
        <w:t xml:space="preserve"> over the course of new funding. </w:t>
      </w:r>
      <w:del w:id="116" w:author="Alice MacQueen" w:date="2020-01-26T22:38:00Z">
        <w:r w:rsidR="00F02567" w:rsidDel="006224B1">
          <w:rPr>
            <w:rFonts w:ascii="Times New Roman" w:hAnsi="Times New Roman" w:cs="Times New Roman"/>
            <w:sz w:val="22"/>
            <w:szCs w:val="22"/>
          </w:rPr>
          <w:delText>In</w:delText>
        </w:r>
        <w:r w:rsidR="00A5430D" w:rsidDel="006224B1">
          <w:rPr>
            <w:rFonts w:ascii="Times New Roman" w:hAnsi="Times New Roman" w:cs="Times New Roman"/>
            <w:sz w:val="22"/>
            <w:szCs w:val="22"/>
          </w:rPr>
          <w:delText xml:space="preserve"> addition, we</w:delText>
        </w:r>
      </w:del>
      <w:ins w:id="117" w:author="Alice MacQueen" w:date="2020-01-26T22:38:00Z">
        <w:r w:rsidR="006224B1">
          <w:rPr>
            <w:rFonts w:ascii="Times New Roman" w:hAnsi="Times New Roman" w:cs="Times New Roman"/>
            <w:sz w:val="22"/>
            <w:szCs w:val="22"/>
          </w:rPr>
          <w:t>We</w:t>
        </w:r>
      </w:ins>
      <w:r w:rsidR="00A5430D">
        <w:rPr>
          <w:rFonts w:ascii="Times New Roman" w:hAnsi="Times New Roman" w:cs="Times New Roman"/>
          <w:sz w:val="22"/>
          <w:szCs w:val="22"/>
        </w:rPr>
        <w:t xml:space="preserve"> will</w:t>
      </w:r>
      <w:ins w:id="118" w:author="Alice MacQueen" w:date="2020-01-26T22:38:00Z">
        <w:r w:rsidR="006224B1">
          <w:rPr>
            <w:rFonts w:ascii="Times New Roman" w:hAnsi="Times New Roman" w:cs="Times New Roman"/>
            <w:sz w:val="22"/>
            <w:szCs w:val="22"/>
          </w:rPr>
          <w:t xml:space="preserve"> also</w:t>
        </w:r>
      </w:ins>
      <w:r w:rsidR="00A5430D">
        <w:rPr>
          <w:rFonts w:ascii="Times New Roman" w:hAnsi="Times New Roman" w:cs="Times New Roman"/>
          <w:sz w:val="22"/>
          <w:szCs w:val="22"/>
        </w:rPr>
        <w:t xml:space="preserve"> </w:t>
      </w:r>
      <w:r w:rsidR="00F02567">
        <w:rPr>
          <w:rFonts w:ascii="Times New Roman" w:hAnsi="Times New Roman" w:cs="Times New Roman"/>
          <w:sz w:val="22"/>
          <w:szCs w:val="22"/>
        </w:rPr>
        <w:t xml:space="preserve">add </w:t>
      </w:r>
      <w:r w:rsidR="00A5430D">
        <w:rPr>
          <w:rFonts w:ascii="Times New Roman" w:hAnsi="Times New Roman" w:cs="Times New Roman"/>
          <w:sz w:val="22"/>
          <w:szCs w:val="22"/>
        </w:rPr>
        <w:t>new treatment</w:t>
      </w:r>
      <w:r w:rsidR="00F02567">
        <w:rPr>
          <w:rFonts w:ascii="Times New Roman" w:hAnsi="Times New Roman" w:cs="Times New Roman"/>
          <w:sz w:val="22"/>
          <w:szCs w:val="22"/>
        </w:rPr>
        <w:t>s</w:t>
      </w:r>
      <w:r w:rsidR="00A5430D">
        <w:rPr>
          <w:rFonts w:ascii="Times New Roman" w:hAnsi="Times New Roman" w:cs="Times New Roman"/>
          <w:sz w:val="22"/>
          <w:szCs w:val="22"/>
        </w:rPr>
        <w:t xml:space="preserve"> to our existing stands to </w:t>
      </w:r>
      <w:del w:id="119" w:author="Alice MacQueen" w:date="2020-01-26T22:38:00Z">
        <w:r w:rsidR="00A5430D" w:rsidDel="006224B1">
          <w:rPr>
            <w:rFonts w:ascii="Times New Roman" w:hAnsi="Times New Roman" w:cs="Times New Roman"/>
            <w:sz w:val="22"/>
            <w:szCs w:val="22"/>
          </w:rPr>
          <w:delText>explore</w:delText>
        </w:r>
        <w:r w:rsidR="00F02567" w:rsidDel="006224B1">
          <w:rPr>
            <w:rFonts w:ascii="Times New Roman" w:hAnsi="Times New Roman" w:cs="Times New Roman"/>
            <w:sz w:val="22"/>
            <w:szCs w:val="22"/>
          </w:rPr>
          <w:delText xml:space="preserve"> in more</w:delText>
        </w:r>
      </w:del>
      <w:ins w:id="120" w:author="Alice MacQueen" w:date="2020-01-26T22:38:00Z">
        <w:r w:rsidR="006224B1">
          <w:rPr>
            <w:rFonts w:ascii="Times New Roman" w:hAnsi="Times New Roman" w:cs="Times New Roman"/>
            <w:sz w:val="22"/>
            <w:szCs w:val="22"/>
          </w:rPr>
          <w:t>expand our</w:t>
        </w:r>
      </w:ins>
      <w:r w:rsidR="00F02567">
        <w:rPr>
          <w:rFonts w:ascii="Times New Roman" w:hAnsi="Times New Roman" w:cs="Times New Roman"/>
          <w:sz w:val="22"/>
          <w:szCs w:val="22"/>
        </w:rPr>
        <w:t xml:space="preserve"> scope</w:t>
      </w:r>
      <w:r w:rsidR="00A5430D">
        <w:rPr>
          <w:rFonts w:ascii="Times New Roman" w:hAnsi="Times New Roman" w:cs="Times New Roman"/>
          <w:sz w:val="22"/>
          <w:szCs w:val="22"/>
        </w:rPr>
        <w:t xml:space="preserve"> </w:t>
      </w:r>
      <w:del w:id="121" w:author="Alice MacQueen" w:date="2020-01-26T22:39:00Z">
        <w:r w:rsidR="00A5430D" w:rsidDel="006224B1">
          <w:rPr>
            <w:rFonts w:ascii="Times New Roman" w:hAnsi="Times New Roman" w:cs="Times New Roman"/>
            <w:sz w:val="22"/>
            <w:szCs w:val="22"/>
          </w:rPr>
          <w:delText xml:space="preserve">the </w:delText>
        </w:r>
      </w:del>
      <w:ins w:id="122" w:author="Alice MacQueen" w:date="2020-01-26T22:39:00Z">
        <w:r w:rsidR="006224B1">
          <w:rPr>
            <w:rFonts w:ascii="Times New Roman" w:hAnsi="Times New Roman" w:cs="Times New Roman"/>
            <w:sz w:val="22"/>
            <w:szCs w:val="22"/>
          </w:rPr>
          <w:t>to explore</w:t>
        </w:r>
        <w:r w:rsidR="006224B1"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ins w:id="123" w:author="Alice MacQueen" w:date="2020-01-27T09:56:00Z">
        <w:r w:rsidR="00BD7758">
          <w:rPr>
            <w:rFonts w:ascii="Times New Roman" w:hAnsi="Times New Roman" w:cs="Times New Roman"/>
            <w:sz w:val="22"/>
            <w:szCs w:val="22"/>
          </w:rPr>
          <w:t xml:space="preserve">the </w:t>
        </w:r>
      </w:ins>
      <w:r w:rsidR="00A5430D">
        <w:rPr>
          <w:rFonts w:ascii="Times New Roman" w:hAnsi="Times New Roman" w:cs="Times New Roman"/>
          <w:sz w:val="22"/>
          <w:szCs w:val="22"/>
        </w:rPr>
        <w:t xml:space="preserve">impact of </w:t>
      </w:r>
      <w:ins w:id="124" w:author="Alice MacQueen" w:date="2020-01-26T22:39:00Z">
        <w:r w:rsidR="006224B1">
          <w:rPr>
            <w:rFonts w:ascii="Times New Roman" w:hAnsi="Times New Roman" w:cs="Times New Roman"/>
            <w:sz w:val="22"/>
            <w:szCs w:val="22"/>
          </w:rPr>
          <w:t>abiotic stress and climate variability</w:t>
        </w:r>
        <w:r w:rsidR="006224B1">
          <w:rPr>
            <w:rFonts w:ascii="Times New Roman" w:hAnsi="Times New Roman" w:cs="Times New Roman"/>
            <w:sz w:val="22"/>
            <w:szCs w:val="22"/>
          </w:rPr>
          <w:t xml:space="preserve"> on </w:t>
        </w:r>
      </w:ins>
      <w:del w:id="125" w:author="Juenger, Thomas E" w:date="2020-01-26T09:25:00Z">
        <w:r w:rsidR="00A5430D" w:rsidDel="00F02567">
          <w:rPr>
            <w:rFonts w:ascii="Times New Roman" w:hAnsi="Times New Roman" w:cs="Times New Roman"/>
            <w:sz w:val="22"/>
            <w:szCs w:val="22"/>
          </w:rPr>
          <w:delText xml:space="preserve"> </w:delText>
        </w:r>
      </w:del>
      <w:r w:rsidR="00A5430D">
        <w:rPr>
          <w:rFonts w:ascii="Times New Roman" w:hAnsi="Times New Roman" w:cs="Times New Roman"/>
          <w:sz w:val="22"/>
          <w:szCs w:val="22"/>
        </w:rPr>
        <w:t>ecosystem drivers</w:t>
      </w:r>
      <w:del w:id="126" w:author="Alice MacQueen" w:date="2020-01-26T22:39:00Z">
        <w:r w:rsidR="00A5430D" w:rsidDel="006224B1">
          <w:rPr>
            <w:rFonts w:ascii="Times New Roman" w:hAnsi="Times New Roman" w:cs="Times New Roman"/>
            <w:sz w:val="22"/>
            <w:szCs w:val="22"/>
          </w:rPr>
          <w:delText xml:space="preserve"> as they relate to </w:delText>
        </w:r>
        <w:r w:rsidR="00F02567" w:rsidDel="006224B1">
          <w:rPr>
            <w:rFonts w:ascii="Times New Roman" w:hAnsi="Times New Roman" w:cs="Times New Roman"/>
            <w:sz w:val="22"/>
            <w:szCs w:val="22"/>
          </w:rPr>
          <w:delText xml:space="preserve">abiotic stress and </w:delText>
        </w:r>
        <w:r w:rsidR="00A5430D" w:rsidDel="006224B1">
          <w:rPr>
            <w:rFonts w:ascii="Times New Roman" w:hAnsi="Times New Roman" w:cs="Times New Roman"/>
            <w:sz w:val="22"/>
            <w:szCs w:val="22"/>
          </w:rPr>
          <w:delText xml:space="preserve">climate </w:delText>
        </w:r>
        <w:r w:rsidR="00F02567" w:rsidDel="006224B1">
          <w:rPr>
            <w:rFonts w:ascii="Times New Roman" w:hAnsi="Times New Roman" w:cs="Times New Roman"/>
            <w:sz w:val="22"/>
            <w:szCs w:val="22"/>
          </w:rPr>
          <w:delText>variability</w:delText>
        </w:r>
      </w:del>
      <w:r w:rsidR="00A5430D">
        <w:rPr>
          <w:rFonts w:ascii="Times New Roman" w:hAnsi="Times New Roman" w:cs="Times New Roman"/>
          <w:sz w:val="22"/>
          <w:szCs w:val="22"/>
        </w:rPr>
        <w:t xml:space="preserve">. For example, we are likely to include </w:t>
      </w:r>
      <w:r w:rsidR="00332880">
        <w:rPr>
          <w:rFonts w:ascii="Times New Roman" w:hAnsi="Times New Roman" w:cs="Times New Roman"/>
          <w:sz w:val="22"/>
          <w:szCs w:val="22"/>
        </w:rPr>
        <w:t xml:space="preserve">new </w:t>
      </w:r>
      <w:r w:rsidR="00A5430D">
        <w:rPr>
          <w:rFonts w:ascii="Times New Roman" w:hAnsi="Times New Roman" w:cs="Times New Roman"/>
          <w:sz w:val="22"/>
          <w:szCs w:val="22"/>
        </w:rPr>
        <w:t xml:space="preserve">subplots that initiate soil-warming treatments </w:t>
      </w:r>
      <w:r w:rsidR="00332880">
        <w:rPr>
          <w:rFonts w:ascii="Times New Roman" w:hAnsi="Times New Roman" w:cs="Times New Roman"/>
          <w:sz w:val="22"/>
          <w:szCs w:val="22"/>
        </w:rPr>
        <w:t>and manipulations of limiting</w:t>
      </w:r>
      <w:r w:rsidR="00A5430D">
        <w:rPr>
          <w:rFonts w:ascii="Times New Roman" w:hAnsi="Times New Roman" w:cs="Times New Roman"/>
          <w:sz w:val="22"/>
          <w:szCs w:val="22"/>
        </w:rPr>
        <w:t xml:space="preserve"> nutrien</w:t>
      </w:r>
      <w:r w:rsidR="00332880">
        <w:rPr>
          <w:rFonts w:ascii="Times New Roman" w:hAnsi="Times New Roman" w:cs="Times New Roman"/>
          <w:sz w:val="22"/>
          <w:szCs w:val="22"/>
        </w:rPr>
        <w:t>t</w:t>
      </w:r>
      <w:r w:rsidR="00A5430D">
        <w:rPr>
          <w:rFonts w:ascii="Times New Roman" w:hAnsi="Times New Roman" w:cs="Times New Roman"/>
          <w:sz w:val="22"/>
          <w:szCs w:val="22"/>
        </w:rPr>
        <w:t>s. Cou</w:t>
      </w:r>
      <w:r w:rsidR="002105AC">
        <w:rPr>
          <w:rFonts w:ascii="Times New Roman" w:hAnsi="Times New Roman" w:cs="Times New Roman"/>
          <w:sz w:val="22"/>
          <w:szCs w:val="22"/>
        </w:rPr>
        <w:t>pling natural variation in site</w:t>
      </w:r>
      <w:r w:rsidR="00F02567">
        <w:rPr>
          <w:rFonts w:ascii="Times New Roman" w:hAnsi="Times New Roman" w:cs="Times New Roman"/>
          <w:sz w:val="22"/>
          <w:szCs w:val="22"/>
        </w:rPr>
        <w:t>–</w:t>
      </w:r>
      <w:r w:rsidR="00A5430D">
        <w:rPr>
          <w:rFonts w:ascii="Times New Roman" w:hAnsi="Times New Roman" w:cs="Times New Roman"/>
          <w:sz w:val="22"/>
          <w:szCs w:val="22"/>
        </w:rPr>
        <w:t>soil</w:t>
      </w:r>
      <w:del w:id="127" w:author="Alice MacQueen" w:date="2020-01-26T22:39:00Z">
        <w:r w:rsidR="00A5430D" w:rsidDel="006224B1">
          <w:rPr>
            <w:rFonts w:ascii="Times New Roman" w:hAnsi="Times New Roman" w:cs="Times New Roman"/>
            <w:sz w:val="22"/>
            <w:szCs w:val="22"/>
          </w:rPr>
          <w:delText>s</w:delText>
        </w:r>
      </w:del>
      <w:r w:rsidR="00F02567">
        <w:rPr>
          <w:rFonts w:ascii="Times New Roman" w:hAnsi="Times New Roman" w:cs="Times New Roman"/>
          <w:sz w:val="22"/>
          <w:szCs w:val="22"/>
        </w:rPr>
        <w:t>–</w:t>
      </w:r>
      <w:r w:rsidR="00A5430D">
        <w:rPr>
          <w:rFonts w:ascii="Times New Roman" w:hAnsi="Times New Roman" w:cs="Times New Roman"/>
          <w:sz w:val="22"/>
          <w:szCs w:val="22"/>
        </w:rPr>
        <w:t xml:space="preserve">climate </w:t>
      </w:r>
      <w:r w:rsidR="00F02567">
        <w:rPr>
          <w:rFonts w:ascii="Times New Roman" w:hAnsi="Times New Roman" w:cs="Times New Roman"/>
          <w:sz w:val="22"/>
          <w:szCs w:val="22"/>
        </w:rPr>
        <w:t xml:space="preserve">relationships </w:t>
      </w:r>
      <w:r w:rsidR="00A5430D">
        <w:rPr>
          <w:rFonts w:ascii="Times New Roman" w:hAnsi="Times New Roman" w:cs="Times New Roman"/>
          <w:sz w:val="22"/>
          <w:szCs w:val="22"/>
        </w:rPr>
        <w:t>with experimental manipulations wi</w:t>
      </w:r>
      <w:r w:rsidR="00332880">
        <w:rPr>
          <w:rFonts w:ascii="Times New Roman" w:hAnsi="Times New Roman" w:cs="Times New Roman"/>
          <w:sz w:val="22"/>
          <w:szCs w:val="22"/>
        </w:rPr>
        <w:t>ll</w:t>
      </w:r>
      <w:r w:rsidR="00A5430D">
        <w:rPr>
          <w:rFonts w:ascii="Times New Roman" w:hAnsi="Times New Roman" w:cs="Times New Roman"/>
          <w:sz w:val="22"/>
          <w:szCs w:val="22"/>
        </w:rPr>
        <w:t xml:space="preserve"> </w:t>
      </w:r>
      <w:del w:id="128" w:author="Alice MacQueen" w:date="2020-01-26T22:40:00Z">
        <w:r w:rsidR="00A5430D" w:rsidDel="006224B1">
          <w:rPr>
            <w:rFonts w:ascii="Times New Roman" w:hAnsi="Times New Roman" w:cs="Times New Roman"/>
            <w:sz w:val="22"/>
            <w:szCs w:val="22"/>
          </w:rPr>
          <w:delText>enhance o</w:delText>
        </w:r>
        <w:r w:rsidR="00B8777B" w:rsidDel="006224B1">
          <w:rPr>
            <w:rFonts w:ascii="Times New Roman" w:hAnsi="Times New Roman" w:cs="Times New Roman"/>
            <w:sz w:val="22"/>
            <w:szCs w:val="22"/>
          </w:rPr>
          <w:delText>u</w:delText>
        </w:r>
        <w:r w:rsidR="00A5430D" w:rsidDel="006224B1">
          <w:rPr>
            <w:rFonts w:ascii="Times New Roman" w:hAnsi="Times New Roman" w:cs="Times New Roman"/>
            <w:sz w:val="22"/>
            <w:szCs w:val="22"/>
          </w:rPr>
          <w:delText>r scope of inference</w:delText>
        </w:r>
        <w:r w:rsidR="00F02567" w:rsidDel="006224B1">
          <w:rPr>
            <w:rFonts w:ascii="Times New Roman" w:hAnsi="Times New Roman" w:cs="Times New Roman"/>
            <w:sz w:val="22"/>
            <w:szCs w:val="22"/>
          </w:rPr>
          <w:delText xml:space="preserve"> and power </w:delText>
        </w:r>
      </w:del>
      <w:ins w:id="129" w:author="Alice MacQueen" w:date="2020-01-26T22:40:00Z">
        <w:r w:rsidR="006224B1">
          <w:rPr>
            <w:rFonts w:ascii="Times New Roman" w:hAnsi="Times New Roman" w:cs="Times New Roman"/>
            <w:sz w:val="22"/>
            <w:szCs w:val="22"/>
          </w:rPr>
          <w:t xml:space="preserve">improve our ability </w:t>
        </w:r>
      </w:ins>
      <w:r w:rsidR="00F02567">
        <w:rPr>
          <w:rFonts w:ascii="Times New Roman" w:hAnsi="Times New Roman" w:cs="Times New Roman"/>
          <w:sz w:val="22"/>
          <w:szCs w:val="22"/>
        </w:rPr>
        <w:t>to characterize</w:t>
      </w:r>
      <w:r w:rsidR="00A5430D">
        <w:rPr>
          <w:rFonts w:ascii="Times New Roman" w:hAnsi="Times New Roman" w:cs="Times New Roman"/>
          <w:sz w:val="22"/>
          <w:szCs w:val="22"/>
        </w:rPr>
        <w:t xml:space="preserve"> mechanisms underlying </w:t>
      </w:r>
      <w:ins w:id="130" w:author="Alice MacQueen" w:date="2020-01-26T22:40:00Z">
        <w:r w:rsidR="006224B1">
          <w:rPr>
            <w:rFonts w:ascii="Times New Roman" w:hAnsi="Times New Roman" w:cs="Times New Roman"/>
            <w:sz w:val="22"/>
            <w:szCs w:val="22"/>
          </w:rPr>
          <w:t xml:space="preserve">beneficial </w:t>
        </w:r>
      </w:ins>
      <w:r w:rsidR="00A5430D">
        <w:rPr>
          <w:rFonts w:ascii="Times New Roman" w:hAnsi="Times New Roman" w:cs="Times New Roman"/>
          <w:sz w:val="22"/>
          <w:szCs w:val="22"/>
        </w:rPr>
        <w:t>plant</w:t>
      </w:r>
      <w:r w:rsidR="00F02567">
        <w:rPr>
          <w:rFonts w:ascii="Times New Roman" w:hAnsi="Times New Roman" w:cs="Times New Roman"/>
          <w:sz w:val="22"/>
          <w:szCs w:val="22"/>
        </w:rPr>
        <w:t>–</w:t>
      </w:r>
      <w:r w:rsidR="00A5430D">
        <w:rPr>
          <w:rFonts w:ascii="Times New Roman" w:hAnsi="Times New Roman" w:cs="Times New Roman"/>
          <w:sz w:val="22"/>
          <w:szCs w:val="22"/>
        </w:rPr>
        <w:t>soil</w:t>
      </w:r>
      <w:r w:rsidR="00F02567">
        <w:rPr>
          <w:rFonts w:ascii="Times New Roman" w:hAnsi="Times New Roman" w:cs="Times New Roman"/>
          <w:sz w:val="22"/>
          <w:szCs w:val="22"/>
        </w:rPr>
        <w:t>–</w:t>
      </w:r>
      <w:r w:rsidR="00A5430D">
        <w:rPr>
          <w:rFonts w:ascii="Times New Roman" w:hAnsi="Times New Roman" w:cs="Times New Roman"/>
          <w:sz w:val="22"/>
          <w:szCs w:val="22"/>
        </w:rPr>
        <w:t>microbe interactions</w:t>
      </w:r>
      <w:del w:id="131" w:author="Alice MacQueen" w:date="2020-01-26T22:40:00Z">
        <w:r w:rsidR="00F02567" w:rsidDel="006224B1">
          <w:rPr>
            <w:rFonts w:ascii="Times New Roman" w:hAnsi="Times New Roman" w:cs="Times New Roman"/>
            <w:sz w:val="22"/>
            <w:szCs w:val="22"/>
          </w:rPr>
          <w:delText xml:space="preserve"> of benefit</w:delText>
        </w:r>
      </w:del>
      <w:r w:rsidR="00A5430D">
        <w:rPr>
          <w:rFonts w:ascii="Times New Roman" w:hAnsi="Times New Roman" w:cs="Times New Roman"/>
          <w:sz w:val="22"/>
          <w:szCs w:val="22"/>
        </w:rPr>
        <w:t>.</w:t>
      </w:r>
    </w:p>
    <w:p w14:paraId="5FAD034B" w14:textId="37BE603B" w:rsidR="000F485A" w:rsidRPr="00A5430D" w:rsidRDefault="000F485A" w:rsidP="0067293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B00DDA7" w14:textId="1BE96268" w:rsidR="00CC560F" w:rsidRPr="00186654" w:rsidDel="00BD7758" w:rsidRDefault="00CC560F" w:rsidP="00672930">
      <w:pPr>
        <w:jc w:val="both"/>
        <w:rPr>
          <w:del w:id="132" w:author="Alice MacQueen" w:date="2020-01-27T10:01:00Z"/>
          <w:rFonts w:ascii="Times New Roman" w:hAnsi="Times New Roman" w:cs="Times New Roman"/>
          <w:iCs/>
          <w:sz w:val="22"/>
          <w:szCs w:val="22"/>
        </w:rPr>
      </w:pPr>
      <w:r w:rsidRPr="00186654">
        <w:rPr>
          <w:rFonts w:ascii="Times New Roman" w:hAnsi="Times New Roman" w:cs="Times New Roman"/>
          <w:b/>
          <w:sz w:val="22"/>
          <w:szCs w:val="22"/>
        </w:rPr>
        <w:t xml:space="preserve">Multi-Scale Modeling: </w:t>
      </w:r>
      <w:r w:rsidR="002F4200" w:rsidRPr="00192C55">
        <w:rPr>
          <w:rFonts w:ascii="Times New Roman" w:hAnsi="Times New Roman" w:cs="Times New Roman"/>
          <w:sz w:val="22"/>
          <w:szCs w:val="22"/>
        </w:rPr>
        <w:t xml:space="preserve">Multi-scale integration of </w:t>
      </w:r>
      <w:ins w:id="133" w:author="Alice MacQueen" w:date="2020-01-26T22:41:00Z">
        <w:r w:rsidR="006224B1">
          <w:rPr>
            <w:rFonts w:ascii="Times New Roman" w:hAnsi="Times New Roman" w:cs="Times New Roman"/>
            <w:sz w:val="22"/>
            <w:szCs w:val="22"/>
          </w:rPr>
          <w:t xml:space="preserve">information and </w:t>
        </w:r>
      </w:ins>
      <w:r w:rsidR="002F4200" w:rsidRPr="00192C55">
        <w:rPr>
          <w:rFonts w:ascii="Times New Roman" w:hAnsi="Times New Roman" w:cs="Times New Roman"/>
          <w:sz w:val="22"/>
          <w:szCs w:val="22"/>
        </w:rPr>
        <w:t xml:space="preserve">understanding is </w:t>
      </w:r>
      <w:r w:rsidR="002F4200" w:rsidRPr="00FD5941">
        <w:rPr>
          <w:rFonts w:ascii="Times New Roman" w:hAnsi="Times New Roman" w:cs="Times New Roman"/>
          <w:iCs/>
          <w:sz w:val="22"/>
          <w:szCs w:val="22"/>
        </w:rPr>
        <w:t>an important</w:t>
      </w:r>
      <w:r w:rsidR="002F4200" w:rsidRPr="00186654">
        <w:rPr>
          <w:rFonts w:ascii="Times New Roman" w:hAnsi="Times New Roman" w:cs="Times New Roman"/>
          <w:iCs/>
          <w:sz w:val="22"/>
          <w:szCs w:val="22"/>
        </w:rPr>
        <w:t xml:space="preserve"> goal</w:t>
      </w:r>
      <w:r w:rsidR="002F4200">
        <w:rPr>
          <w:rFonts w:ascii="Times New Roman" w:hAnsi="Times New Roman" w:cs="Times New Roman"/>
          <w:iCs/>
          <w:sz w:val="22"/>
          <w:szCs w:val="22"/>
        </w:rPr>
        <w:t xml:space="preserve"> of this project</w:t>
      </w:r>
      <w:commentRangeStart w:id="134"/>
      <w:r w:rsidR="002F4200">
        <w:rPr>
          <w:rFonts w:ascii="Times New Roman" w:hAnsi="Times New Roman" w:cs="Times New Roman"/>
          <w:iCs/>
          <w:sz w:val="22"/>
          <w:szCs w:val="22"/>
        </w:rPr>
        <w:t>.</w:t>
      </w:r>
      <w:r w:rsidR="002F4200" w:rsidRPr="00186654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2F4200">
        <w:rPr>
          <w:rFonts w:ascii="Times New Roman" w:hAnsi="Times New Roman" w:cs="Times New Roman"/>
          <w:iCs/>
          <w:sz w:val="22"/>
          <w:szCs w:val="22"/>
        </w:rPr>
        <w:t>We will</w:t>
      </w:r>
      <w:r w:rsidRPr="00186654">
        <w:rPr>
          <w:rFonts w:ascii="Times New Roman" w:hAnsi="Times New Roman" w:cs="Times New Roman"/>
          <w:iCs/>
          <w:sz w:val="22"/>
          <w:szCs w:val="22"/>
        </w:rPr>
        <w:t xml:space="preserve"> link information from several levels of analysis and fields of study to improve prediction across spatial and temporal heterogeneity, including predict</w:t>
      </w:r>
      <w:ins w:id="135" w:author="Alice MacQueen" w:date="2020-01-27T10:45:00Z">
        <w:r w:rsidR="00AB699C">
          <w:rPr>
            <w:rFonts w:ascii="Times New Roman" w:hAnsi="Times New Roman" w:cs="Times New Roman"/>
            <w:iCs/>
            <w:sz w:val="22"/>
            <w:szCs w:val="22"/>
          </w:rPr>
          <w:t>ions a</w:t>
        </w:r>
      </w:ins>
      <w:ins w:id="136" w:author="Alice MacQueen" w:date="2020-01-27T10:46:00Z">
        <w:r w:rsidR="00AB699C">
          <w:rPr>
            <w:rFonts w:ascii="Times New Roman" w:hAnsi="Times New Roman" w:cs="Times New Roman"/>
            <w:iCs/>
            <w:sz w:val="22"/>
            <w:szCs w:val="22"/>
          </w:rPr>
          <w:t>cross</w:t>
        </w:r>
      </w:ins>
      <w:del w:id="137" w:author="Alice MacQueen" w:date="2020-01-27T10:45:00Z">
        <w:r w:rsidRPr="00186654" w:rsidDel="00AB699C">
          <w:rPr>
            <w:rFonts w:ascii="Times New Roman" w:hAnsi="Times New Roman" w:cs="Times New Roman"/>
            <w:iCs/>
            <w:sz w:val="22"/>
            <w:szCs w:val="22"/>
          </w:rPr>
          <w:delText>ed</w:delText>
        </w:r>
      </w:del>
      <w:r w:rsidRPr="00186654">
        <w:rPr>
          <w:rFonts w:ascii="Times New Roman" w:hAnsi="Times New Roman" w:cs="Times New Roman"/>
          <w:iCs/>
          <w:sz w:val="22"/>
          <w:szCs w:val="22"/>
        </w:rPr>
        <w:t xml:space="preserve"> </w:t>
      </w:r>
      <w:ins w:id="138" w:author="Alice MacQueen" w:date="2020-01-27T09:58:00Z">
        <w:r w:rsidR="00BD7758">
          <w:rPr>
            <w:rFonts w:ascii="Times New Roman" w:hAnsi="Times New Roman" w:cs="Times New Roman"/>
            <w:iCs/>
            <w:sz w:val="22"/>
            <w:szCs w:val="22"/>
          </w:rPr>
          <w:t xml:space="preserve">future </w:t>
        </w:r>
      </w:ins>
      <w:r w:rsidRPr="00186654">
        <w:rPr>
          <w:rFonts w:ascii="Times New Roman" w:hAnsi="Times New Roman" w:cs="Times New Roman"/>
          <w:iCs/>
          <w:sz w:val="22"/>
          <w:szCs w:val="22"/>
        </w:rPr>
        <w:t xml:space="preserve">climate </w:t>
      </w:r>
      <w:del w:id="139" w:author="Alice MacQueen" w:date="2020-01-27T09:58:00Z">
        <w:r w:rsidRPr="00186654" w:rsidDel="00BD7758">
          <w:rPr>
            <w:rFonts w:ascii="Times New Roman" w:hAnsi="Times New Roman" w:cs="Times New Roman"/>
            <w:iCs/>
            <w:sz w:val="22"/>
            <w:szCs w:val="22"/>
          </w:rPr>
          <w:delText>change</w:delText>
        </w:r>
      </w:del>
      <w:ins w:id="140" w:author="Alice MacQueen" w:date="2020-01-27T09:58:00Z">
        <w:r w:rsidR="00BD7758">
          <w:rPr>
            <w:rFonts w:ascii="Times New Roman" w:hAnsi="Times New Roman" w:cs="Times New Roman"/>
            <w:iCs/>
            <w:sz w:val="22"/>
            <w:szCs w:val="22"/>
          </w:rPr>
          <w:t>scenarios</w:t>
        </w:r>
      </w:ins>
      <w:r w:rsidRPr="00186654">
        <w:rPr>
          <w:rFonts w:ascii="Times New Roman" w:hAnsi="Times New Roman" w:cs="Times New Roman"/>
          <w:iCs/>
          <w:sz w:val="22"/>
          <w:szCs w:val="22"/>
        </w:rPr>
        <w:t xml:space="preserve">. </w:t>
      </w:r>
      <w:commentRangeEnd w:id="134"/>
      <w:r w:rsidR="006224B1">
        <w:rPr>
          <w:rStyle w:val="CommentReference"/>
        </w:rPr>
        <w:commentReference w:id="134"/>
      </w:r>
      <w:r w:rsidRPr="00186654">
        <w:rPr>
          <w:rFonts w:ascii="Times New Roman" w:hAnsi="Times New Roman" w:cs="Times New Roman"/>
          <w:iCs/>
          <w:sz w:val="22"/>
          <w:szCs w:val="22"/>
        </w:rPr>
        <w:t xml:space="preserve">Behrman </w:t>
      </w:r>
      <w:r w:rsidR="00A5430D">
        <w:rPr>
          <w:rFonts w:ascii="Times New Roman" w:hAnsi="Times New Roman" w:cs="Times New Roman"/>
          <w:iCs/>
          <w:sz w:val="22"/>
          <w:szCs w:val="22"/>
        </w:rPr>
        <w:t xml:space="preserve">and colleagues have </w:t>
      </w:r>
      <w:r w:rsidRPr="00186654">
        <w:rPr>
          <w:rFonts w:ascii="Times New Roman" w:hAnsi="Times New Roman" w:cs="Times New Roman"/>
          <w:iCs/>
          <w:sz w:val="22"/>
          <w:szCs w:val="22"/>
        </w:rPr>
        <w:t>used process</w:t>
      </w:r>
      <w:r w:rsidR="00A31BA7">
        <w:rPr>
          <w:rFonts w:ascii="Times New Roman" w:hAnsi="Times New Roman" w:cs="Times New Roman"/>
          <w:iCs/>
          <w:sz w:val="22"/>
          <w:szCs w:val="22"/>
        </w:rPr>
        <w:t>-</w:t>
      </w:r>
      <w:r w:rsidRPr="00186654">
        <w:rPr>
          <w:rFonts w:ascii="Times New Roman" w:hAnsi="Times New Roman" w:cs="Times New Roman"/>
          <w:iCs/>
          <w:sz w:val="22"/>
          <w:szCs w:val="22"/>
        </w:rPr>
        <w:t>based plant growth models scaled across space and time to predict biomass yields</w:t>
      </w:r>
      <w:r w:rsidR="002105AC">
        <w:rPr>
          <w:rFonts w:ascii="Times New Roman" w:hAnsi="Times New Roman" w:cs="Times New Roman"/>
          <w:iCs/>
          <w:sz w:val="22"/>
          <w:szCs w:val="22"/>
        </w:rPr>
        <w:t xml:space="preserve"> based on parameters </w:t>
      </w:r>
      <w:r w:rsidR="002105AC" w:rsidRPr="00186654">
        <w:rPr>
          <w:rFonts w:ascii="Times New Roman" w:hAnsi="Times New Roman" w:cs="Times New Roman"/>
          <w:iCs/>
          <w:sz w:val="22"/>
          <w:szCs w:val="22"/>
        </w:rPr>
        <w:t>for switchgrass</w:t>
      </w:r>
      <w:r w:rsidR="002105AC">
        <w:rPr>
          <w:rFonts w:ascii="Times New Roman" w:hAnsi="Times New Roman" w:cs="Times New Roman"/>
          <w:iCs/>
          <w:sz w:val="22"/>
          <w:szCs w:val="22"/>
        </w:rPr>
        <w:t xml:space="preserve"> obtained from our field trials</w:t>
      </w:r>
      <w:r w:rsidRPr="00186654">
        <w:rPr>
          <w:rFonts w:ascii="Times New Roman" w:hAnsi="Times New Roman" w:cs="Times New Roman"/>
          <w:iCs/>
          <w:sz w:val="22"/>
          <w:szCs w:val="22"/>
        </w:rPr>
        <w:t>.</w:t>
      </w:r>
      <w:r w:rsidR="00EE2DAA">
        <w:rPr>
          <w:rFonts w:ascii="Times New Roman" w:hAnsi="Times New Roman" w:cs="Times New Roman"/>
          <w:iCs/>
          <w:sz w:val="22"/>
          <w:szCs w:val="22"/>
        </w:rPr>
        <w:t xml:space="preserve"> We have also explored the use of tolerance curves</w:t>
      </w:r>
      <w:r w:rsidRPr="00186654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2105AC">
        <w:rPr>
          <w:rFonts w:ascii="Times New Roman" w:hAnsi="Times New Roman" w:cs="Times New Roman"/>
          <w:iCs/>
          <w:sz w:val="22"/>
          <w:szCs w:val="22"/>
        </w:rPr>
        <w:t xml:space="preserve">obtained from </w:t>
      </w:r>
      <w:r w:rsidR="00EE2DAA">
        <w:rPr>
          <w:rFonts w:ascii="Times New Roman" w:hAnsi="Times New Roman" w:cs="Times New Roman"/>
          <w:iCs/>
          <w:sz w:val="22"/>
          <w:szCs w:val="22"/>
        </w:rPr>
        <w:t xml:space="preserve">common garden plantings to make trait-based predictions of switchgrass range distributions and performance. We will </w:t>
      </w:r>
      <w:r w:rsidR="000B19B7">
        <w:rPr>
          <w:rFonts w:ascii="Times New Roman" w:hAnsi="Times New Roman" w:cs="Times New Roman"/>
          <w:iCs/>
          <w:sz w:val="22"/>
          <w:szCs w:val="22"/>
        </w:rPr>
        <w:t xml:space="preserve">strengthen and test the sensitivity of </w:t>
      </w:r>
      <w:r w:rsidR="002105AC">
        <w:rPr>
          <w:rFonts w:ascii="Times New Roman" w:hAnsi="Times New Roman" w:cs="Times New Roman"/>
          <w:iCs/>
          <w:sz w:val="22"/>
          <w:szCs w:val="22"/>
        </w:rPr>
        <w:t xml:space="preserve">predictions with </w:t>
      </w:r>
      <w:r w:rsidR="000B19B7">
        <w:rPr>
          <w:rFonts w:ascii="Times New Roman" w:hAnsi="Times New Roman" w:cs="Times New Roman"/>
          <w:iCs/>
          <w:sz w:val="22"/>
          <w:szCs w:val="22"/>
        </w:rPr>
        <w:t xml:space="preserve">expanded </w:t>
      </w:r>
      <w:r w:rsidR="002105AC">
        <w:rPr>
          <w:rFonts w:ascii="Times New Roman" w:hAnsi="Times New Roman" w:cs="Times New Roman"/>
          <w:iCs/>
          <w:sz w:val="22"/>
          <w:szCs w:val="22"/>
        </w:rPr>
        <w:t>data</w:t>
      </w:r>
      <w:ins w:id="141" w:author="Alice MacQueen" w:date="2020-01-26T22:42:00Z">
        <w:r w:rsidR="006224B1">
          <w:rPr>
            <w:rFonts w:ascii="Times New Roman" w:hAnsi="Times New Roman" w:cs="Times New Roman"/>
            <w:iCs/>
            <w:sz w:val="22"/>
            <w:szCs w:val="22"/>
          </w:rPr>
          <w:t>,</w:t>
        </w:r>
      </w:ins>
      <w:del w:id="142" w:author="Alice MacQueen" w:date="2020-01-26T22:42:00Z">
        <w:r w:rsidR="002105AC" w:rsidDel="006224B1">
          <w:rPr>
            <w:rFonts w:ascii="Times New Roman" w:hAnsi="Times New Roman" w:cs="Times New Roman"/>
            <w:iCs/>
            <w:sz w:val="22"/>
            <w:szCs w:val="22"/>
          </w:rPr>
          <w:delText xml:space="preserve"> and</w:delText>
        </w:r>
      </w:del>
      <w:r w:rsidR="002105AC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0B19B7">
        <w:rPr>
          <w:rFonts w:ascii="Times New Roman" w:hAnsi="Times New Roman" w:cs="Times New Roman"/>
          <w:iCs/>
          <w:sz w:val="22"/>
          <w:szCs w:val="22"/>
        </w:rPr>
        <w:t>then</w:t>
      </w:r>
      <w:r w:rsidR="002105AC">
        <w:rPr>
          <w:rFonts w:ascii="Times New Roman" w:hAnsi="Times New Roman" w:cs="Times New Roman"/>
          <w:iCs/>
          <w:sz w:val="22"/>
          <w:szCs w:val="22"/>
        </w:rPr>
        <w:t xml:space="preserve"> utilize forec</w:t>
      </w:r>
      <w:r w:rsidR="00A31BA7">
        <w:rPr>
          <w:rFonts w:ascii="Times New Roman" w:hAnsi="Times New Roman" w:cs="Times New Roman"/>
          <w:iCs/>
          <w:sz w:val="22"/>
          <w:szCs w:val="22"/>
        </w:rPr>
        <w:t>a</w:t>
      </w:r>
      <w:r w:rsidR="002105AC">
        <w:rPr>
          <w:rFonts w:ascii="Times New Roman" w:hAnsi="Times New Roman" w:cs="Times New Roman"/>
          <w:iCs/>
          <w:sz w:val="22"/>
          <w:szCs w:val="22"/>
        </w:rPr>
        <w:t>sts</w:t>
      </w:r>
      <w:r w:rsidR="00EE2DAA">
        <w:rPr>
          <w:rFonts w:ascii="Times New Roman" w:hAnsi="Times New Roman" w:cs="Times New Roman"/>
          <w:iCs/>
          <w:sz w:val="22"/>
          <w:szCs w:val="22"/>
        </w:rPr>
        <w:t xml:space="preserve"> from these initial models to </w:t>
      </w:r>
      <w:del w:id="143" w:author="Alice MacQueen" w:date="2020-01-26T22:43:00Z">
        <w:r w:rsidR="00EE2DAA" w:rsidDel="006224B1">
          <w:rPr>
            <w:rFonts w:ascii="Times New Roman" w:hAnsi="Times New Roman" w:cs="Times New Roman"/>
            <w:iCs/>
            <w:sz w:val="22"/>
            <w:szCs w:val="22"/>
          </w:rPr>
          <w:delText xml:space="preserve">frame </w:delText>
        </w:r>
      </w:del>
      <w:ins w:id="144" w:author="Alice MacQueen" w:date="2020-01-26T22:43:00Z">
        <w:r w:rsidR="006224B1">
          <w:rPr>
            <w:rFonts w:ascii="Times New Roman" w:hAnsi="Times New Roman" w:cs="Times New Roman"/>
            <w:iCs/>
            <w:sz w:val="22"/>
            <w:szCs w:val="22"/>
          </w:rPr>
          <w:t>design specific</w:t>
        </w:r>
      </w:ins>
      <w:del w:id="145" w:author="Alice MacQueen" w:date="2020-01-26T22:43:00Z">
        <w:r w:rsidR="00EE2DAA" w:rsidDel="006224B1">
          <w:rPr>
            <w:rFonts w:ascii="Times New Roman" w:hAnsi="Times New Roman" w:cs="Times New Roman"/>
            <w:iCs/>
            <w:sz w:val="22"/>
            <w:szCs w:val="22"/>
          </w:rPr>
          <w:delText xml:space="preserve">new </w:delText>
        </w:r>
      </w:del>
      <w:ins w:id="146" w:author="Alice MacQueen" w:date="2020-01-26T22:43:00Z">
        <w:r w:rsidR="006224B1">
          <w:rPr>
            <w:rFonts w:ascii="Times New Roman" w:hAnsi="Times New Roman" w:cs="Times New Roman"/>
            <w:iCs/>
            <w:sz w:val="22"/>
            <w:szCs w:val="22"/>
          </w:rPr>
          <w:t xml:space="preserve"> </w:t>
        </w:r>
      </w:ins>
      <w:r w:rsidR="00EE2DAA">
        <w:rPr>
          <w:rFonts w:ascii="Times New Roman" w:hAnsi="Times New Roman" w:cs="Times New Roman"/>
          <w:iCs/>
          <w:sz w:val="22"/>
          <w:szCs w:val="22"/>
        </w:rPr>
        <w:t xml:space="preserve">field plantings </w:t>
      </w:r>
      <w:ins w:id="147" w:author="Alice MacQueen" w:date="2020-01-26T22:43:00Z">
        <w:r w:rsidR="006224B1">
          <w:rPr>
            <w:rFonts w:ascii="Times New Roman" w:hAnsi="Times New Roman" w:cs="Times New Roman"/>
            <w:iCs/>
            <w:sz w:val="22"/>
            <w:szCs w:val="22"/>
          </w:rPr>
          <w:t>that</w:t>
        </w:r>
      </w:ins>
      <w:del w:id="148" w:author="Alice MacQueen" w:date="2020-01-26T22:43:00Z">
        <w:r w:rsidR="00EE2DAA" w:rsidDel="006224B1">
          <w:rPr>
            <w:rFonts w:ascii="Times New Roman" w:hAnsi="Times New Roman" w:cs="Times New Roman"/>
            <w:iCs/>
            <w:sz w:val="22"/>
            <w:szCs w:val="22"/>
          </w:rPr>
          <w:delText>to</w:delText>
        </w:r>
      </w:del>
      <w:r w:rsidR="00EE2DAA">
        <w:rPr>
          <w:rFonts w:ascii="Times New Roman" w:hAnsi="Times New Roman" w:cs="Times New Roman"/>
          <w:iCs/>
          <w:sz w:val="22"/>
          <w:szCs w:val="22"/>
        </w:rPr>
        <w:t xml:space="preserve"> test plant performance across soil</w:t>
      </w:r>
      <w:r w:rsidR="000B19B7">
        <w:rPr>
          <w:rFonts w:ascii="Times New Roman" w:hAnsi="Times New Roman" w:cs="Times New Roman"/>
          <w:sz w:val="22"/>
          <w:szCs w:val="22"/>
        </w:rPr>
        <w:t>–</w:t>
      </w:r>
      <w:r w:rsidR="00EE2DAA">
        <w:rPr>
          <w:rFonts w:ascii="Times New Roman" w:hAnsi="Times New Roman" w:cs="Times New Roman"/>
          <w:iCs/>
          <w:sz w:val="22"/>
          <w:szCs w:val="22"/>
        </w:rPr>
        <w:t xml:space="preserve">climate gradients. </w:t>
      </w:r>
      <w:r w:rsidRPr="00186654">
        <w:rPr>
          <w:rFonts w:ascii="Times New Roman" w:hAnsi="Times New Roman" w:cs="Times New Roman"/>
          <w:iCs/>
          <w:sz w:val="22"/>
          <w:szCs w:val="22"/>
        </w:rPr>
        <w:t>Ultimately, these studies will help to identify critical plant</w:t>
      </w:r>
      <w:r w:rsidR="000B19B7">
        <w:rPr>
          <w:rFonts w:ascii="Times New Roman" w:hAnsi="Times New Roman" w:cs="Times New Roman"/>
          <w:sz w:val="22"/>
          <w:szCs w:val="22"/>
        </w:rPr>
        <w:t>–</w:t>
      </w:r>
      <w:r w:rsidRPr="00186654">
        <w:rPr>
          <w:rFonts w:ascii="Times New Roman" w:hAnsi="Times New Roman" w:cs="Times New Roman"/>
          <w:iCs/>
          <w:sz w:val="22"/>
          <w:szCs w:val="22"/>
        </w:rPr>
        <w:t>microbe</w:t>
      </w:r>
      <w:r w:rsidR="000B19B7">
        <w:rPr>
          <w:rFonts w:ascii="Times New Roman" w:hAnsi="Times New Roman" w:cs="Times New Roman"/>
          <w:sz w:val="22"/>
          <w:szCs w:val="22"/>
        </w:rPr>
        <w:t>–</w:t>
      </w:r>
      <w:r w:rsidRPr="00186654">
        <w:rPr>
          <w:rFonts w:ascii="Times New Roman" w:hAnsi="Times New Roman" w:cs="Times New Roman"/>
          <w:iCs/>
          <w:sz w:val="22"/>
          <w:szCs w:val="22"/>
        </w:rPr>
        <w:t>soil traits that</w:t>
      </w:r>
      <w:r w:rsidR="000B19B7">
        <w:rPr>
          <w:rFonts w:ascii="Times New Roman" w:hAnsi="Times New Roman" w:cs="Times New Roman"/>
          <w:iCs/>
          <w:sz w:val="22"/>
          <w:szCs w:val="22"/>
        </w:rPr>
        <w:t xml:space="preserve"> can be harnessed</w:t>
      </w:r>
      <w:r w:rsidRPr="00186654">
        <w:rPr>
          <w:rFonts w:ascii="Times New Roman" w:hAnsi="Times New Roman" w:cs="Times New Roman"/>
          <w:iCs/>
          <w:sz w:val="22"/>
          <w:szCs w:val="22"/>
        </w:rPr>
        <w:t>, through breeding or agronomic management, to improve the sustainability of biofuel feedstocks.</w:t>
      </w:r>
    </w:p>
    <w:p w14:paraId="3B43F5BB" w14:textId="77777777" w:rsidR="00BB7053" w:rsidRPr="00186654" w:rsidRDefault="00BB7053" w:rsidP="00672930">
      <w:pPr>
        <w:jc w:val="both"/>
        <w:rPr>
          <w:rFonts w:ascii="Times New Roman" w:hAnsi="Times New Roman" w:cs="Times New Roman"/>
          <w:b/>
          <w:iCs/>
          <w:sz w:val="22"/>
          <w:szCs w:val="22"/>
        </w:rPr>
      </w:pPr>
    </w:p>
    <w:sectPr w:rsidR="00BB7053" w:rsidRPr="0018665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lice MacQueen" w:date="2020-01-26T22:18:00Z" w:initials="AHM">
    <w:p w14:paraId="5A0919E9" w14:textId="4C58DE63" w:rsidR="007A0A32" w:rsidRDefault="007A0A32">
      <w:pPr>
        <w:pStyle w:val="CommentText"/>
      </w:pPr>
      <w:r>
        <w:rPr>
          <w:rStyle w:val="CommentReference"/>
        </w:rPr>
        <w:annotationRef/>
      </w:r>
      <w:r>
        <w:t xml:space="preserve">I didn’t understand what ‘establishment adaptation’ was. </w:t>
      </w:r>
    </w:p>
  </w:comment>
  <w:comment w:id="26" w:author="Alice MacQueen" w:date="2020-01-26T22:23:00Z" w:initials="AHM">
    <w:p w14:paraId="416B9456" w14:textId="211D394D" w:rsidR="007A0A32" w:rsidRDefault="007A0A32">
      <w:pPr>
        <w:pStyle w:val="CommentText"/>
      </w:pPr>
      <w:r>
        <w:rPr>
          <w:rStyle w:val="CommentReference"/>
        </w:rPr>
        <w:annotationRef/>
      </w:r>
      <w:r>
        <w:t>Should this paragraph all be past tense?</w:t>
      </w:r>
    </w:p>
  </w:comment>
  <w:comment w:id="33" w:author="Alice MacQueen" w:date="2020-01-26T22:26:00Z" w:initials="AHM">
    <w:p w14:paraId="31DA375B" w14:textId="59C3870C" w:rsidR="007A0A32" w:rsidRDefault="007A0A32">
      <w:pPr>
        <w:pStyle w:val="CommentText"/>
      </w:pPr>
      <w:r>
        <w:rPr>
          <w:rStyle w:val="CommentReference"/>
        </w:rPr>
        <w:annotationRef/>
      </w:r>
      <w:r>
        <w:t>Maybe makes it seem more like having the plantings already lets you do more with them now, this way.</w:t>
      </w:r>
    </w:p>
  </w:comment>
  <w:comment w:id="40" w:author="Alice MacQueen" w:date="2020-01-26T22:29:00Z" w:initials="AHM">
    <w:p w14:paraId="4F4E5838" w14:textId="01B04BDE" w:rsidR="00327763" w:rsidRDefault="00327763">
      <w:pPr>
        <w:pStyle w:val="CommentText"/>
      </w:pPr>
      <w:r>
        <w:rPr>
          <w:rStyle w:val="CommentReference"/>
        </w:rPr>
        <w:annotationRef/>
      </w:r>
      <w:r>
        <w:t>Your sentence lengths are all the same, with three clauses – I changed this one to vary it a bit.</w:t>
      </w:r>
    </w:p>
  </w:comment>
  <w:comment w:id="51" w:author="Alice MacQueen" w:date="2020-01-26T22:31:00Z" w:initials="AHM">
    <w:p w14:paraId="5A9C2663" w14:textId="6644467E" w:rsidR="00327763" w:rsidRDefault="00327763">
      <w:pPr>
        <w:pStyle w:val="CommentText"/>
      </w:pPr>
      <w:r>
        <w:rPr>
          <w:rStyle w:val="CommentReference"/>
        </w:rPr>
        <w:annotationRef/>
      </w:r>
      <w:r>
        <w:t>Trying to make it clear that it was the last grant that did this.</w:t>
      </w:r>
    </w:p>
  </w:comment>
  <w:comment w:id="98" w:author="Alice MacQueen" w:date="2020-01-27T10:04:00Z" w:initials="AHM">
    <w:p w14:paraId="6B1DBC04" w14:textId="4BF18E1E" w:rsidR="00A457D0" w:rsidRDefault="00A457D0">
      <w:pPr>
        <w:pStyle w:val="CommentText"/>
      </w:pPr>
      <w:r>
        <w:rPr>
          <w:rStyle w:val="CommentReference"/>
        </w:rPr>
        <w:annotationRef/>
      </w:r>
      <w:r>
        <w:t>You never use the word ecotype except for here, but you use cultivar elsewhere.</w:t>
      </w:r>
    </w:p>
  </w:comment>
  <w:comment w:id="108" w:author="Juenger, Thomas E" w:date="2020-01-24T15:49:00Z" w:initials="JTE">
    <w:p w14:paraId="6950859F" w14:textId="4C0CED35" w:rsidR="000F485A" w:rsidRDefault="000F485A">
      <w:pPr>
        <w:pStyle w:val="CommentText"/>
      </w:pPr>
      <w:r>
        <w:rPr>
          <w:rStyle w:val="CommentReference"/>
        </w:rPr>
        <w:annotationRef/>
      </w:r>
      <w:r>
        <w:t>It would be good to include a few sentences here summarizing general findings from the stands, especially from an ecosystem perspective.  Anything simply we can use to point to particular treatments?</w:t>
      </w:r>
    </w:p>
  </w:comment>
  <w:comment w:id="134" w:author="Alice MacQueen" w:date="2020-01-26T22:43:00Z" w:initials="AHM">
    <w:p w14:paraId="4DFFFAB2" w14:textId="5A56F39E" w:rsidR="006224B1" w:rsidRDefault="006224B1">
      <w:pPr>
        <w:pStyle w:val="CommentText"/>
      </w:pPr>
      <w:r>
        <w:rPr>
          <w:rStyle w:val="CommentReference"/>
        </w:rPr>
        <w:annotationRef/>
      </w:r>
      <w:r>
        <w:t>This sentence is really unclear to me but I don’t know how to fix 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0919E9" w15:done="0"/>
  <w15:commentEx w15:paraId="416B9456" w15:done="0"/>
  <w15:commentEx w15:paraId="31DA375B" w15:done="0"/>
  <w15:commentEx w15:paraId="4F4E5838" w15:done="0"/>
  <w15:commentEx w15:paraId="5A9C2663" w15:done="0"/>
  <w15:commentEx w15:paraId="6B1DBC04" w15:done="0"/>
  <w15:commentEx w15:paraId="6950859F" w15:done="0"/>
  <w15:commentEx w15:paraId="4DFFFA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D83B15" w16cex:dateUtc="2020-01-26T07:21:00Z"/>
  <w16cex:commentExtensible w16cex:durableId="21D848C6" w16cex:dateUtc="2020-01-26T08:20:00Z"/>
  <w16cex:commentExtensible w16cex:durableId="21D8491F" w16cex:dateUtc="2020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0919E9" w16cid:durableId="21D88EB2"/>
  <w16cid:commentId w16cid:paraId="416B9456" w16cid:durableId="21D88FDA"/>
  <w16cid:commentId w16cid:paraId="31DA375B" w16cid:durableId="21D890AB"/>
  <w16cid:commentId w16cid:paraId="4F4E5838" w16cid:durableId="21D8912C"/>
  <w16cid:commentId w16cid:paraId="5A9C2663" w16cid:durableId="21D891C2"/>
  <w16cid:commentId w16cid:paraId="6B1DBC04" w16cid:durableId="21D93440"/>
  <w16cid:commentId w16cid:paraId="6950859F" w16cid:durableId="21D837C9"/>
  <w16cid:commentId w16cid:paraId="4DFFFAB2" w16cid:durableId="21D894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6168D" w14:textId="77777777" w:rsidR="00DC4CCE" w:rsidRDefault="00DC4CCE" w:rsidP="004D2DDE">
      <w:r>
        <w:separator/>
      </w:r>
    </w:p>
  </w:endnote>
  <w:endnote w:type="continuationSeparator" w:id="0">
    <w:p w14:paraId="6944AC8A" w14:textId="77777777" w:rsidR="00DC4CCE" w:rsidRDefault="00DC4CCE" w:rsidP="004D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9355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5A954" w14:textId="58AF27CC" w:rsidR="000548EB" w:rsidRDefault="000548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4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ADDBF3" w14:textId="77777777" w:rsidR="000548EB" w:rsidRDefault="00054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C073B" w14:textId="77777777" w:rsidR="00DC4CCE" w:rsidRDefault="00DC4CCE" w:rsidP="004D2DDE">
      <w:r>
        <w:separator/>
      </w:r>
    </w:p>
  </w:footnote>
  <w:footnote w:type="continuationSeparator" w:id="0">
    <w:p w14:paraId="1E0BB270" w14:textId="77777777" w:rsidR="00DC4CCE" w:rsidRDefault="00DC4CCE" w:rsidP="004D2DD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ice MacQueen">
    <w15:presenceInfo w15:providerId="None" w15:userId="Alice MacQueen"/>
  </w15:person>
  <w15:person w15:author="Juenger, Thomas E">
    <w15:presenceInfo w15:providerId="AD" w15:userId="S-1-5-21-527237240-963894560-725345543-4297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60F"/>
    <w:rsid w:val="00032366"/>
    <w:rsid w:val="000548EB"/>
    <w:rsid w:val="000639DC"/>
    <w:rsid w:val="000653CD"/>
    <w:rsid w:val="0008154E"/>
    <w:rsid w:val="000B04AA"/>
    <w:rsid w:val="000B19B7"/>
    <w:rsid w:val="000C7FDB"/>
    <w:rsid w:val="000E01E7"/>
    <w:rsid w:val="000F485A"/>
    <w:rsid w:val="000F54CF"/>
    <w:rsid w:val="00106FE7"/>
    <w:rsid w:val="001079A1"/>
    <w:rsid w:val="0011673B"/>
    <w:rsid w:val="00120F58"/>
    <w:rsid w:val="00125309"/>
    <w:rsid w:val="00170DDB"/>
    <w:rsid w:val="0018249D"/>
    <w:rsid w:val="00186654"/>
    <w:rsid w:val="001A119D"/>
    <w:rsid w:val="001B6A2F"/>
    <w:rsid w:val="001C6F8B"/>
    <w:rsid w:val="001D799F"/>
    <w:rsid w:val="001F6C4D"/>
    <w:rsid w:val="00201A37"/>
    <w:rsid w:val="002024CA"/>
    <w:rsid w:val="002105AC"/>
    <w:rsid w:val="00216BC4"/>
    <w:rsid w:val="00235FD0"/>
    <w:rsid w:val="002376C3"/>
    <w:rsid w:val="00260254"/>
    <w:rsid w:val="00277CD4"/>
    <w:rsid w:val="0028137F"/>
    <w:rsid w:val="00282AA4"/>
    <w:rsid w:val="002C7886"/>
    <w:rsid w:val="002F4200"/>
    <w:rsid w:val="00314756"/>
    <w:rsid w:val="00327763"/>
    <w:rsid w:val="00332880"/>
    <w:rsid w:val="003632DB"/>
    <w:rsid w:val="00393D17"/>
    <w:rsid w:val="003C2853"/>
    <w:rsid w:val="003D4666"/>
    <w:rsid w:val="003F0EC2"/>
    <w:rsid w:val="00401230"/>
    <w:rsid w:val="004119E0"/>
    <w:rsid w:val="00423977"/>
    <w:rsid w:val="0044244E"/>
    <w:rsid w:val="00444158"/>
    <w:rsid w:val="00464D53"/>
    <w:rsid w:val="0046515A"/>
    <w:rsid w:val="004729BB"/>
    <w:rsid w:val="0047357A"/>
    <w:rsid w:val="0047436D"/>
    <w:rsid w:val="00485C09"/>
    <w:rsid w:val="004933FD"/>
    <w:rsid w:val="004B0AB3"/>
    <w:rsid w:val="004D17A1"/>
    <w:rsid w:val="004D2DDE"/>
    <w:rsid w:val="004F3874"/>
    <w:rsid w:val="00522633"/>
    <w:rsid w:val="0053362A"/>
    <w:rsid w:val="0056486C"/>
    <w:rsid w:val="005B14CC"/>
    <w:rsid w:val="005C11F1"/>
    <w:rsid w:val="00605037"/>
    <w:rsid w:val="00616110"/>
    <w:rsid w:val="006224B1"/>
    <w:rsid w:val="006270D8"/>
    <w:rsid w:val="00635CC3"/>
    <w:rsid w:val="00654541"/>
    <w:rsid w:val="00654FEF"/>
    <w:rsid w:val="00672930"/>
    <w:rsid w:val="006A0572"/>
    <w:rsid w:val="006B49AF"/>
    <w:rsid w:val="006F5B4E"/>
    <w:rsid w:val="006F7FF4"/>
    <w:rsid w:val="007067A3"/>
    <w:rsid w:val="00740C08"/>
    <w:rsid w:val="00743B61"/>
    <w:rsid w:val="007518F2"/>
    <w:rsid w:val="00753CD4"/>
    <w:rsid w:val="007557A3"/>
    <w:rsid w:val="00760884"/>
    <w:rsid w:val="00762527"/>
    <w:rsid w:val="00781769"/>
    <w:rsid w:val="00781899"/>
    <w:rsid w:val="00790ACA"/>
    <w:rsid w:val="007A0A32"/>
    <w:rsid w:val="007E7971"/>
    <w:rsid w:val="00850017"/>
    <w:rsid w:val="00896F36"/>
    <w:rsid w:val="008D3B6A"/>
    <w:rsid w:val="00903F53"/>
    <w:rsid w:val="009144B6"/>
    <w:rsid w:val="0093280D"/>
    <w:rsid w:val="00966B0C"/>
    <w:rsid w:val="00971891"/>
    <w:rsid w:val="00976743"/>
    <w:rsid w:val="00980994"/>
    <w:rsid w:val="00983407"/>
    <w:rsid w:val="009874A6"/>
    <w:rsid w:val="00994571"/>
    <w:rsid w:val="009A055A"/>
    <w:rsid w:val="009E0E20"/>
    <w:rsid w:val="00A0457A"/>
    <w:rsid w:val="00A214CE"/>
    <w:rsid w:val="00A27F04"/>
    <w:rsid w:val="00A31BA7"/>
    <w:rsid w:val="00A40B04"/>
    <w:rsid w:val="00A457D0"/>
    <w:rsid w:val="00A5430D"/>
    <w:rsid w:val="00A937F3"/>
    <w:rsid w:val="00AB699C"/>
    <w:rsid w:val="00AC164E"/>
    <w:rsid w:val="00AD5E45"/>
    <w:rsid w:val="00AE0606"/>
    <w:rsid w:val="00B40704"/>
    <w:rsid w:val="00B51331"/>
    <w:rsid w:val="00B551E8"/>
    <w:rsid w:val="00B702F5"/>
    <w:rsid w:val="00B83AF0"/>
    <w:rsid w:val="00B8777B"/>
    <w:rsid w:val="00B90E85"/>
    <w:rsid w:val="00BB7053"/>
    <w:rsid w:val="00BC4CD5"/>
    <w:rsid w:val="00BC7D8D"/>
    <w:rsid w:val="00BD1A8E"/>
    <w:rsid w:val="00BD2C5C"/>
    <w:rsid w:val="00BD50C5"/>
    <w:rsid w:val="00BD7758"/>
    <w:rsid w:val="00C171C8"/>
    <w:rsid w:val="00C20732"/>
    <w:rsid w:val="00C27052"/>
    <w:rsid w:val="00C30F59"/>
    <w:rsid w:val="00C33802"/>
    <w:rsid w:val="00C34B6E"/>
    <w:rsid w:val="00C4202B"/>
    <w:rsid w:val="00C51DF5"/>
    <w:rsid w:val="00C54F19"/>
    <w:rsid w:val="00C91515"/>
    <w:rsid w:val="00C93C7A"/>
    <w:rsid w:val="00CA328C"/>
    <w:rsid w:val="00CA5FD2"/>
    <w:rsid w:val="00CA6B30"/>
    <w:rsid w:val="00CC560F"/>
    <w:rsid w:val="00CD1987"/>
    <w:rsid w:val="00CD689A"/>
    <w:rsid w:val="00D27BFA"/>
    <w:rsid w:val="00D376FE"/>
    <w:rsid w:val="00D46B48"/>
    <w:rsid w:val="00D560AA"/>
    <w:rsid w:val="00D83BE4"/>
    <w:rsid w:val="00D928A3"/>
    <w:rsid w:val="00D971CB"/>
    <w:rsid w:val="00DA0EDE"/>
    <w:rsid w:val="00DA595C"/>
    <w:rsid w:val="00DB5AF5"/>
    <w:rsid w:val="00DC3755"/>
    <w:rsid w:val="00DC4CCE"/>
    <w:rsid w:val="00DD6754"/>
    <w:rsid w:val="00DE046D"/>
    <w:rsid w:val="00DF6D84"/>
    <w:rsid w:val="00E15F96"/>
    <w:rsid w:val="00E25755"/>
    <w:rsid w:val="00E4271E"/>
    <w:rsid w:val="00EA57DC"/>
    <w:rsid w:val="00EB3844"/>
    <w:rsid w:val="00EC11EA"/>
    <w:rsid w:val="00ED6C5A"/>
    <w:rsid w:val="00EE2B8F"/>
    <w:rsid w:val="00EE2DAA"/>
    <w:rsid w:val="00EF75A9"/>
    <w:rsid w:val="00F017B4"/>
    <w:rsid w:val="00F02567"/>
    <w:rsid w:val="00F17FA3"/>
    <w:rsid w:val="00F21ED7"/>
    <w:rsid w:val="00F23C03"/>
    <w:rsid w:val="00F3192E"/>
    <w:rsid w:val="00F34426"/>
    <w:rsid w:val="00F531AE"/>
    <w:rsid w:val="00F875E5"/>
    <w:rsid w:val="00F92D3C"/>
    <w:rsid w:val="00FA1FDB"/>
    <w:rsid w:val="00FA2C26"/>
    <w:rsid w:val="00FB5BA7"/>
    <w:rsid w:val="00FC4986"/>
    <w:rsid w:val="00FD09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412377"/>
  <w15:docId w15:val="{660F7DE1-F964-41A4-B1C1-5334FC2E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CC560F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560F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C560F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56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6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0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2D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D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2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DDE"/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8249D"/>
    <w:rPr>
      <w:color w:val="800080"/>
      <w:u w:val="single"/>
    </w:rPr>
  </w:style>
  <w:style w:type="paragraph" w:customStyle="1" w:styleId="xl64">
    <w:name w:val="xl64"/>
    <w:basedOn w:val="Normal"/>
    <w:rsid w:val="0018249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US"/>
    </w:rPr>
  </w:style>
  <w:style w:type="paragraph" w:customStyle="1" w:styleId="xl65">
    <w:name w:val="xl65"/>
    <w:basedOn w:val="Normal"/>
    <w:rsid w:val="0018249D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Cs w:val="24"/>
      <w:lang w:eastAsia="en-US"/>
    </w:rPr>
  </w:style>
  <w:style w:type="paragraph" w:customStyle="1" w:styleId="xl66">
    <w:name w:val="xl66"/>
    <w:basedOn w:val="Normal"/>
    <w:rsid w:val="0018249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US"/>
    </w:rPr>
  </w:style>
  <w:style w:type="paragraph" w:customStyle="1" w:styleId="xl67">
    <w:name w:val="xl67"/>
    <w:basedOn w:val="Normal"/>
    <w:rsid w:val="001824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lang w:eastAsia="en-US"/>
    </w:rPr>
  </w:style>
  <w:style w:type="paragraph" w:customStyle="1" w:styleId="xl68">
    <w:name w:val="xl68"/>
    <w:basedOn w:val="Normal"/>
    <w:rsid w:val="001824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lang w:eastAsia="en-US"/>
    </w:rPr>
  </w:style>
  <w:style w:type="paragraph" w:customStyle="1" w:styleId="xl69">
    <w:name w:val="xl69"/>
    <w:basedOn w:val="Normal"/>
    <w:rsid w:val="001824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lang w:eastAsia="en-US"/>
    </w:rPr>
  </w:style>
  <w:style w:type="paragraph" w:customStyle="1" w:styleId="xl70">
    <w:name w:val="xl70"/>
    <w:basedOn w:val="Normal"/>
    <w:rsid w:val="001824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lang w:eastAsia="en-US"/>
    </w:rPr>
  </w:style>
  <w:style w:type="paragraph" w:customStyle="1" w:styleId="xl71">
    <w:name w:val="xl71"/>
    <w:basedOn w:val="Normal"/>
    <w:rsid w:val="001824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lang w:eastAsia="en-US"/>
    </w:rPr>
  </w:style>
  <w:style w:type="paragraph" w:customStyle="1" w:styleId="xl72">
    <w:name w:val="xl72"/>
    <w:basedOn w:val="Normal"/>
    <w:rsid w:val="001824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0"/>
      <w:lang w:eastAsia="en-US"/>
    </w:rPr>
  </w:style>
  <w:style w:type="paragraph" w:customStyle="1" w:styleId="xl73">
    <w:name w:val="xl73"/>
    <w:basedOn w:val="Normal"/>
    <w:rsid w:val="001824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lang w:eastAsia="en-US"/>
    </w:rPr>
  </w:style>
  <w:style w:type="paragraph" w:customStyle="1" w:styleId="xl74">
    <w:name w:val="xl74"/>
    <w:basedOn w:val="Normal"/>
    <w:rsid w:val="001824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lang w:eastAsia="en-US"/>
    </w:rPr>
  </w:style>
  <w:style w:type="paragraph" w:customStyle="1" w:styleId="xl75">
    <w:name w:val="xl75"/>
    <w:basedOn w:val="Normal"/>
    <w:rsid w:val="001824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lang w:eastAsia="en-US"/>
    </w:rPr>
  </w:style>
  <w:style w:type="paragraph" w:customStyle="1" w:styleId="xl76">
    <w:name w:val="xl76"/>
    <w:basedOn w:val="Normal"/>
    <w:rsid w:val="001824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lang w:eastAsia="en-US"/>
    </w:rPr>
  </w:style>
  <w:style w:type="paragraph" w:customStyle="1" w:styleId="xl77">
    <w:name w:val="xl77"/>
    <w:basedOn w:val="Normal"/>
    <w:rsid w:val="001824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0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017"/>
    <w:rPr>
      <w:b/>
      <w:bCs/>
      <w:sz w:val="24"/>
      <w:szCs w:val="24"/>
    </w:rPr>
  </w:style>
  <w:style w:type="paragraph" w:customStyle="1" w:styleId="Default">
    <w:name w:val="Default"/>
    <w:rsid w:val="0085001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3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juenger@austin.utexas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HudsonAlpha</Company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schmutz</dc:creator>
  <cp:lastModifiedBy>Alice MacQueen</cp:lastModifiedBy>
  <cp:revision>4</cp:revision>
  <cp:lastPrinted>2014-11-14T17:18:00Z</cp:lastPrinted>
  <dcterms:created xsi:type="dcterms:W3CDTF">2020-01-27T04:44:00Z</dcterms:created>
  <dcterms:modified xsi:type="dcterms:W3CDTF">2020-01-27T16:49:00Z</dcterms:modified>
</cp:coreProperties>
</file>