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6C215ED1" w:rsidR="00144530" w:rsidRDefault="00144530">
      <w:r>
        <w:rPr>
          <w:b/>
          <w:bCs/>
        </w:rPr>
        <w:t>Authors:</w:t>
      </w:r>
      <w:r w:rsidR="00E7433B">
        <w:rPr>
          <w:b/>
          <w:bCs/>
        </w:rPr>
        <w:t xml:space="preserve"> </w:t>
      </w:r>
      <w:r w:rsidR="00E7433B">
        <w:t xml:space="preserve">Alice MacQueen*, Li Zhang*, Jason Bonette, …who else? </w:t>
      </w:r>
      <w:r w:rsidR="00287E01">
        <w:t>People at HA who constructed the new fourway map</w:t>
      </w:r>
      <w:ins w:id="0" w:author="Alice MacQueen" w:date="2020-10-28T10:28:00Z">
        <w:r w:rsidR="00663879">
          <w:t xml:space="preserve"> (unless it’s already published in the wax QTL mapping paper)</w:t>
        </w:r>
      </w:ins>
      <w:r w:rsidR="001E0A27">
        <w:t>,</w:t>
      </w:r>
      <w:ins w:id="1" w:author="Alice MacQueen" w:date="2020-10-28T10:28:00Z">
        <w:r w:rsidR="00663879">
          <w:t xml:space="preserve"> hosts of the common garden sites</w:t>
        </w:r>
      </w:ins>
      <w:del w:id="2" w:author="Alice MacQueen" w:date="2020-10-28T10:28:00Z">
        <w:r w:rsidR="001E0A27" w:rsidDel="00663879">
          <w:delText xml:space="preserve"> </w:delText>
        </w:r>
        <w:r w:rsidR="00E7433B" w:rsidDel="00663879">
          <w:delText>…</w:delText>
        </w:r>
      </w:del>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biologists interested in GxE, plant biologists interested in flowering</w:t>
      </w:r>
    </w:p>
    <w:p w14:paraId="74153C3E" w14:textId="04BC7E1C" w:rsidR="00144530" w:rsidRPr="009944C8" w:rsidRDefault="009944C8">
      <w:pPr>
        <w:rPr>
          <w:b/>
          <w:bCs/>
        </w:rPr>
      </w:pPr>
      <w:r w:rsidRPr="009944C8">
        <w:rPr>
          <w:b/>
          <w:bCs/>
        </w:rPr>
        <w:t>Target Journal:</w:t>
      </w:r>
      <w:r w:rsidR="00B73F2C">
        <w:rPr>
          <w:b/>
          <w:bCs/>
        </w:rPr>
        <w:t xml:space="preserve"> </w:t>
      </w:r>
      <w:r w:rsidR="00B73F2C" w:rsidRPr="00B73F2C">
        <w:rPr>
          <w:i/>
          <w:iCs/>
        </w:rPr>
        <w:t>New Phytologist</w:t>
      </w:r>
      <w:ins w:id="3" w:author="Alice MacQueen" w:date="2020-10-28T10:12:00Z">
        <w:r w:rsidR="00D54C10">
          <w:rPr>
            <w:i/>
            <w:iCs/>
          </w:rPr>
          <w:t>, TEJ suggests: PNAS, Nature Communications</w:t>
        </w:r>
      </w:ins>
    </w:p>
    <w:p w14:paraId="087063ED" w14:textId="3E43F487" w:rsidR="00F9061F" w:rsidRPr="00D54C10" w:rsidRDefault="009944C8">
      <w:pPr>
        <w:rPr>
          <w:ins w:id="4" w:author="Alice MacQueen" w:date="2020-10-28T10:12:00Z"/>
          <w:rPrChange w:id="5" w:author="Alice MacQueen" w:date="2020-10-28T10:13:00Z">
            <w:rPr>
              <w:ins w:id="6" w:author="Alice MacQueen" w:date="2020-10-28T10:12:00Z"/>
              <w:b/>
              <w:bCs/>
            </w:rPr>
          </w:rPrChange>
        </w:rPr>
      </w:pPr>
      <w:r>
        <w:rPr>
          <w:b/>
          <w:bCs/>
        </w:rPr>
        <w:t>Possible Friendly Reviewers/Reviewers</w:t>
      </w:r>
      <w:ins w:id="7" w:author="Alice MacQueen" w:date="2020-10-28T10:13:00Z">
        <w:r w:rsidR="00D54C10" w:rsidRPr="00D54C10">
          <w:rPr>
            <w:b/>
            <w:bCs/>
          </w:rPr>
          <w:t>:</w:t>
        </w:r>
        <w:r w:rsidR="00D54C10" w:rsidRPr="00D54C10">
          <w:rPr>
            <w:rPrChange w:id="8" w:author="Alice MacQueen" w:date="2020-10-28T10:13:00Z">
              <w:rPr>
                <w:b/>
                <w:bCs/>
              </w:rPr>
            </w:rPrChange>
          </w:rPr>
          <w:t xml:space="preserve"> Annie Schmidt, Jiaming Yu, Ben Blackman, Dan Woods</w:t>
        </w:r>
      </w:ins>
    </w:p>
    <w:p w14:paraId="1E7180C4" w14:textId="42683DC7" w:rsidR="00D54C10" w:rsidRPr="00D54C10" w:rsidRDefault="00D54C10">
      <w:pPr>
        <w:rPr>
          <w:rPrChange w:id="9" w:author="Alice MacQueen" w:date="2020-10-28T10:13:00Z">
            <w:rPr>
              <w:b/>
              <w:bCs/>
            </w:rPr>
          </w:rPrChange>
        </w:rPr>
      </w:pPr>
      <w:ins w:id="10" w:author="Alice MacQueen" w:date="2020-10-28T10:13:00Z">
        <w:r w:rsidRPr="00D54C10">
          <w:rPr>
            <w:rPrChange w:id="11" w:author="Alice MacQueen" w:date="2020-10-28T10:13:00Z">
              <w:rPr>
                <w:b/>
                <w:bCs/>
              </w:rPr>
            </w:rPrChange>
          </w:rPr>
          <w:t>NP editor: John Stinchcombe</w:t>
        </w:r>
      </w:ins>
    </w:p>
    <w:p w14:paraId="39450B69" w14:textId="77777777" w:rsidR="00E374AB" w:rsidRDefault="00E374AB">
      <w:pPr>
        <w:rPr>
          <w:b/>
          <w:bCs/>
        </w:rPr>
      </w:pPr>
    </w:p>
    <w:p w14:paraId="0CA676AB" w14:textId="06EE03D2" w:rsidR="00E82C32" w:rsidRPr="00E82C32" w:rsidRDefault="00E82C32">
      <w:pPr>
        <w:rPr>
          <w:b/>
          <w:bCs/>
        </w:rPr>
      </w:pPr>
      <w:commentRangeStart w:id="12"/>
      <w:r>
        <w:rPr>
          <w:b/>
          <w:bCs/>
        </w:rPr>
        <w:t>Abstract</w:t>
      </w:r>
      <w:commentRangeEnd w:id="12"/>
      <w:r w:rsidR="002B26AE">
        <w:rPr>
          <w:rStyle w:val="CommentReference"/>
        </w:rPr>
        <w:commentReference w:id="12"/>
      </w:r>
    </w:p>
    <w:p w14:paraId="3DFE9201" w14:textId="0BD42175" w:rsidR="00C30D0C" w:rsidDel="00D54C10" w:rsidRDefault="00905975" w:rsidP="00D54C10">
      <w:pPr>
        <w:ind w:firstLine="720"/>
        <w:rPr>
          <w:del w:id="13" w:author="Alice MacQueen" w:date="2020-10-28T10:14:00Z"/>
        </w:rPr>
      </w:pPr>
      <w:r>
        <w:t>Switchgrass (</w:t>
      </w:r>
      <w:r>
        <w:rPr>
          <w:i/>
          <w:iCs/>
        </w:rPr>
        <w:t>Panicum virgatum</w:t>
      </w:r>
      <w:r>
        <w:t xml:space="preserve">) is a perennial, </w:t>
      </w:r>
      <w:r w:rsidR="004F2E0D">
        <w:t>outcrossing</w:t>
      </w:r>
      <w:r>
        <w:t xml:space="preserve">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 xml:space="preserve">created from </w:t>
      </w:r>
      <w:del w:id="14" w:author="Alice MacQueen" w:date="2020-10-28T10:14:00Z">
        <w:r w:rsidR="00045EB7" w:rsidDel="00D54C10">
          <w:delText xml:space="preserve">two </w:delText>
        </w:r>
      </w:del>
      <w:ins w:id="15" w:author="Alice MacQueen" w:date="2020-10-28T10:14:00Z">
        <w:r w:rsidR="00D54C10">
          <w:t xml:space="preserve">individuals from two </w:t>
        </w:r>
      </w:ins>
      <w:r w:rsidR="00045EB7">
        <w:t xml:space="preserve">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w:t>
      </w:r>
      <w:r w:rsidR="004830E7">
        <w:t xml:space="preserve">which genes are in Xiaoyu’s flowering homolog </w:t>
      </w:r>
      <w:commentRangeStart w:id="16"/>
      <w:r w:rsidR="004830E7">
        <w:t>list</w:t>
      </w:r>
      <w:commentRangeEnd w:id="16"/>
      <w:r w:rsidR="002B26AE">
        <w:rPr>
          <w:rStyle w:val="CommentReference"/>
        </w:rPr>
        <w:commentReference w:id="16"/>
      </w:r>
      <w:r w:rsidR="00045EB7">
        <w:t>__.</w:t>
      </w:r>
    </w:p>
    <w:p w14:paraId="314FF45D" w14:textId="77777777" w:rsidR="00D54C10" w:rsidRDefault="00D54C10" w:rsidP="0044729E">
      <w:pPr>
        <w:ind w:firstLine="720"/>
        <w:rPr>
          <w:ins w:id="17" w:author="Alice MacQueen" w:date="2020-10-28T10:14:00Z"/>
        </w:rPr>
      </w:pPr>
    </w:p>
    <w:p w14:paraId="5B49840D" w14:textId="4A0ECD5F" w:rsidR="00CE4B3B" w:rsidRDefault="00CE4B3B">
      <w:pPr>
        <w:ind w:firstLine="720"/>
        <w:jc w:val="both"/>
        <w:pPrChange w:id="18" w:author="Alice MacQueen" w:date="2020-10-28T10:15:00Z">
          <w:pPr>
            <w:ind w:firstLine="720"/>
          </w:pPr>
        </w:pPrChange>
      </w:pPr>
    </w:p>
    <w:p w14:paraId="741A402C" w14:textId="77777777" w:rsidR="00D54C10" w:rsidRDefault="00D54C10">
      <w:pPr>
        <w:rPr>
          <w:ins w:id="19" w:author="Alice MacQueen" w:date="2020-10-28T10:16:00Z"/>
        </w:rPr>
      </w:pPr>
      <w:ins w:id="20" w:author="Alice MacQueen" w:date="2020-10-28T10:15:00Z">
        <w:r>
          <w:rPr>
            <w:b/>
            <w:bCs/>
          </w:rPr>
          <w:t>Keywords</w:t>
        </w:r>
        <w:r>
          <w:t>: flowering time, GxE (genotype by environment interactions), switchgrass, Panicum virgatum, photoperiod</w:t>
        </w:r>
      </w:ins>
    </w:p>
    <w:p w14:paraId="6833345B" w14:textId="045886E4" w:rsidR="00C30D0C" w:rsidRDefault="00D54C10">
      <w:pPr>
        <w:rPr>
          <w:b/>
          <w:bCs/>
        </w:rPr>
      </w:pPr>
      <w:ins w:id="21" w:author="Alice MacQueen" w:date="2020-10-28T10:16:00Z">
        <w:r>
          <w:br w:type="column"/>
        </w:r>
      </w:ins>
      <w:del w:id="22" w:author="Alice MacQueen" w:date="2020-10-28T10:15:00Z">
        <w:r w:rsidR="00CE4B3B" w:rsidDel="00D54C10">
          <w:rPr>
            <w:b/>
            <w:bCs/>
          </w:rPr>
          <w:lastRenderedPageBreak/>
          <w:br w:type="column"/>
        </w:r>
      </w:del>
      <w:r w:rsidR="00BF7FD8" w:rsidRPr="00BF7FD8">
        <w:rPr>
          <w:b/>
          <w:bCs/>
        </w:rPr>
        <w:t>Introduction</w:t>
      </w:r>
    </w:p>
    <w:p w14:paraId="3D1E28D7" w14:textId="26D4270F"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84C59">
        <w:t xml:space="preserve"> and shape </w:t>
      </w:r>
      <w:r w:rsidR="006F3F61">
        <w:t>both the</w:t>
      </w:r>
      <w:r w:rsidR="00331407">
        <w:t xml:space="preserve"> individual’s lifespan and </w:t>
      </w:r>
      <w:r w:rsidR="006F3F61">
        <w:t xml:space="preserve">its </w:t>
      </w:r>
      <w:r w:rsidR="00331407">
        <w:t xml:space="preserve">lifetime production of viable seed. </w:t>
      </w:r>
      <w:r w:rsidR="00C45B1E">
        <w:t xml:space="preserve">Global climate forcing is increasing temperatures and causing more extreme weather events, such as droughts, heatwaves, and severe rain events (Ummenhofer and Meehl,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2F763D09" w14:textId="77777777" w:rsidR="001E4573" w:rsidRDefault="00E81A33" w:rsidP="00331407">
      <w:pPr>
        <w:ind w:firstLine="720"/>
      </w:pPr>
      <w:r w:rsidRPr="00E81A33">
        <w:t xml:space="preserve">Flowering at the right time of the year requires careful monitoring of environmental cues and correct integration of </w:t>
      </w:r>
      <w:r>
        <w:t>these</w:t>
      </w:r>
      <w:r w:rsidRPr="00E81A33">
        <w:t xml:space="preserve"> cues with </w:t>
      </w:r>
      <w:r>
        <w:t xml:space="preserve">the </w:t>
      </w:r>
      <w:r w:rsidRPr="00E81A33">
        <w:t xml:space="preserve">endogenous molecular network. </w:t>
      </w:r>
      <w:r w:rsidR="004F2E0D" w:rsidRPr="00E81A33">
        <w:t xml:space="preserve">Day length (or photoperiod) is one of the most predictable cues in nature and plants </w:t>
      </w:r>
      <w:r w:rsidR="004F2E0D">
        <w:t>sense</w:t>
      </w:r>
      <w:r w:rsidR="004F2E0D" w:rsidRPr="00E81A33">
        <w:t xml:space="preserve"> day length to </w:t>
      </w:r>
      <w:r w:rsidR="004F2E0D">
        <w:t>gauge both</w:t>
      </w:r>
      <w:r w:rsidR="004F2E0D" w:rsidRPr="00E81A33">
        <w:t xml:space="preserve"> diurnal and seasonal time and to initiate reproductive development at the right time of the year. </w:t>
      </w:r>
      <w:r w:rsidR="004F2E0D">
        <w:t>Photoperiod responses can be facultative or obligate, and these responses are typically classified into short day, long day, and day neutral types. Short day plant</w:t>
      </w:r>
      <w:r w:rsidR="001E4573">
        <w:t xml:space="preserve"> flowering is cued in day lengths below a critical maximum threshold, while long day plant flowering is cued in day lengths above a critical minimum threshold. In contrast, day neutral plants flower at the same time regardless of day length. </w:t>
      </w:r>
    </w:p>
    <w:p w14:paraId="018F365B" w14:textId="58811DBC" w:rsidR="004144D8" w:rsidRDefault="00E81A33" w:rsidP="00331407">
      <w:pPr>
        <w:ind w:firstLine="720"/>
      </w:pPr>
      <w:r>
        <w:t xml:space="preserve">Extensive </w:t>
      </w:r>
      <w:r w:rsidR="00954192">
        <w:t>work on th</w:t>
      </w:r>
      <w:r w:rsidR="001E4573">
        <w:t>e molecular network underlying flowering</w:t>
      </w:r>
      <w:r w:rsidR="00954192">
        <w:t xml:space="preserve"> has been conducted in the</w:t>
      </w:r>
      <w:r w:rsidRPr="00E81A33">
        <w:t xml:space="preserve"> short day flowering model plants rice (</w:t>
      </w:r>
      <w:r w:rsidRPr="00E81A33">
        <w:rPr>
          <w:i/>
          <w:iCs/>
        </w:rPr>
        <w:t>Oryza sativa</w:t>
      </w:r>
      <w:r w:rsidRPr="00E81A33">
        <w:t>) and long day flowering model plants </w:t>
      </w:r>
      <w:r w:rsidRPr="00E81A33">
        <w:rPr>
          <w:i/>
          <w:iCs/>
        </w:rPr>
        <w:t>Arabidopsis</w:t>
      </w:r>
      <w:r w:rsidRPr="00E81A33">
        <w:t> </w:t>
      </w:r>
      <w:r w:rsidRPr="001A5D73">
        <w:rPr>
          <w:i/>
          <w:iCs/>
        </w:rPr>
        <w:t>thaliana</w:t>
      </w:r>
      <w:r w:rsidRPr="00E81A33">
        <w:t xml:space="preserve"> (Wei et al., 2020; Cho et al., 2017; Shrestha et al., 2014; Brambilla and Fornara, 2013; Tsuji et al., 2013; Andres and Coupland, 2012; Tsuji et al., 2011; Wilczek et al., 2010). </w:t>
      </w:r>
      <w:r w:rsidR="004830E7">
        <w:t xml:space="preserve">The genes </w:t>
      </w:r>
      <w:r w:rsidR="004F2E0D">
        <w:t>that</w:t>
      </w:r>
      <w:r w:rsidR="004830E7">
        <w:t xml:space="preserve"> detect photoperiod signals and integrate this response into flowering pathways are largely conserved across species and have been well described (</w:t>
      </w:r>
      <w:r w:rsidR="004830E7" w:rsidRPr="004830E7">
        <w:t>Amasino, 2010 ; Andres and Coupland, 2012</w:t>
      </w:r>
      <w:r w:rsidR="004830E7">
        <w:t xml:space="preserve">; Kobayashi and Weigel, 2007). </w:t>
      </w:r>
      <w:r w:rsidR="00954192" w:rsidRPr="00954192">
        <w:t xml:space="preserve">Photoperiod changes trigger expression of florigenic proteins </w:t>
      </w:r>
      <w:r w:rsidR="004830E7">
        <w:t>–</w:t>
      </w:r>
      <w:r w:rsidR="00954192" w:rsidRPr="00954192">
        <w:t xml:space="preserve"> </w:t>
      </w:r>
      <w:r w:rsidR="004830E7">
        <w:t xml:space="preserve">homologs of </w:t>
      </w:r>
      <w:r w:rsidR="00954192" w:rsidRPr="00B64EDF">
        <w:rPr>
          <w:i/>
          <w:iCs/>
        </w:rPr>
        <w:t>FLOWERING LOCUS T</w:t>
      </w:r>
      <w:r w:rsidR="00954192" w:rsidRPr="00954192">
        <w:t xml:space="preserve"> (</w:t>
      </w:r>
      <w:r w:rsidR="00954192" w:rsidRPr="00B64EDF">
        <w:rPr>
          <w:i/>
          <w:iCs/>
        </w:rPr>
        <w:t>FT</w:t>
      </w:r>
      <w:r w:rsidR="00954192" w:rsidRPr="00954192">
        <w:t xml:space="preserve">) in </w:t>
      </w:r>
      <w:r w:rsidR="00954192" w:rsidRPr="00954192">
        <w:rPr>
          <w:i/>
          <w:iCs/>
        </w:rPr>
        <w:t>Arabidopsis</w:t>
      </w:r>
      <w:r w:rsidR="00954192" w:rsidRPr="00954192">
        <w:t>, and</w:t>
      </w:r>
      <w:r w:rsidR="00954192" w:rsidRPr="00954192">
        <w:rPr>
          <w:i/>
          <w:iCs/>
        </w:rPr>
        <w:t xml:space="preserve"> Heading date 3a</w:t>
      </w:r>
      <w:r w:rsidR="00954192" w:rsidRPr="00954192">
        <w:t xml:space="preserve"> (</w:t>
      </w:r>
      <w:r w:rsidR="00954192" w:rsidRPr="00B64EDF">
        <w:rPr>
          <w:i/>
          <w:iCs/>
        </w:rPr>
        <w:t>Hd3a</w:t>
      </w:r>
      <w:r w:rsidR="00954192" w:rsidRPr="00954192">
        <w:t>) in rice - in leaves. These proteins move to the shoot apical meristem</w:t>
      </w:r>
      <w:r w:rsidR="004830E7">
        <w:t xml:space="preserve"> where they interact with additional genes</w:t>
      </w:r>
      <w:r w:rsidR="00954192" w:rsidRPr="00954192">
        <w:t xml:space="preserve"> to induce reproductive development.</w:t>
      </w:r>
      <w:r w:rsidRPr="00E81A33">
        <w:t xml:space="preserve"> </w:t>
      </w:r>
      <w:r w:rsidR="004830E7">
        <w:t>Though many of the same genes are involved in both long day and short day responses (Hayama et al., 2003)</w:t>
      </w:r>
      <w:r w:rsidRPr="00E81A33">
        <w:t>, short day plants also possess unique ge</w:t>
      </w:r>
      <w:r w:rsidR="00B64EDF">
        <w:t>nes and molecular</w:t>
      </w:r>
      <w:r w:rsidR="00F94B97">
        <w:t xml:space="preserve"> </w:t>
      </w:r>
      <w:r w:rsidRPr="00E81A33">
        <w:t>pathways to regulate flowering (Wei et al., 2020; Brambilla and Fornara, 2013).</w:t>
      </w:r>
      <w:r>
        <w:t xml:space="preserve"> </w:t>
      </w:r>
      <w:r w:rsidR="004F2E0D">
        <w:t xml:space="preserve">Species with wide natural distributions can also segregate for multiple distinct photoperiod-related flowering responses: </w:t>
      </w:r>
      <w:r w:rsidR="001E4573">
        <w:t>distinct</w:t>
      </w:r>
      <w:r w:rsidR="004F2E0D">
        <w:t xml:space="preserve"> populations of sunflower (</w:t>
      </w:r>
      <w:r w:rsidR="004F2E0D" w:rsidRPr="009135C1">
        <w:rPr>
          <w:i/>
          <w:iCs/>
        </w:rPr>
        <w:t>Helianthus ann</w:t>
      </w:r>
      <w:r w:rsidR="009135C1">
        <w:rPr>
          <w:i/>
          <w:iCs/>
        </w:rPr>
        <w:t>u</w:t>
      </w:r>
      <w:r w:rsidR="004F2E0D" w:rsidRPr="009135C1">
        <w:rPr>
          <w:i/>
          <w:iCs/>
        </w:rPr>
        <w:t>us</w:t>
      </w:r>
      <w:r w:rsidR="004F2E0D">
        <w:t xml:space="preserve">) </w:t>
      </w:r>
      <w:r w:rsidR="001E4573">
        <w:t xml:space="preserve">exhibit </w:t>
      </w:r>
      <w:r w:rsidR="004F2E0D">
        <w:t>day-neutra</w:t>
      </w:r>
      <w:r w:rsidR="001E4573">
        <w:t xml:space="preserve">l, facultative short day, and facultative long-day responses, which vary with their environment (Blackman, </w:t>
      </w:r>
      <w:commentRangeStart w:id="23"/>
      <w:r w:rsidR="001E4573">
        <w:t>2013</w:t>
      </w:r>
      <w:commentRangeEnd w:id="23"/>
      <w:r w:rsidR="00882179">
        <w:rPr>
          <w:rStyle w:val="CommentReference"/>
        </w:rPr>
        <w:commentReference w:id="23"/>
      </w:r>
      <w:r w:rsidR="001E4573">
        <w:t>).</w:t>
      </w:r>
    </w:p>
    <w:p w14:paraId="77913E7A" w14:textId="2646826B" w:rsidR="007C5A21" w:rsidRPr="007C5A21" w:rsidRDefault="00BF3B0D" w:rsidP="00BF3B0D">
      <w:pPr>
        <w:ind w:firstLine="720"/>
        <w:rPr>
          <w:i/>
          <w:iCs/>
        </w:rPr>
      </w:pPr>
      <w:bookmarkStart w:id="24" w:name="_Hlk55216958"/>
      <w:r>
        <w:t>Distinct</w:t>
      </w:r>
      <w:r w:rsidR="002D5AB7">
        <w:t xml:space="preserve"> genetic responses that are detectable in different environments are known as genotype by environment interactions, or GxE. </w:t>
      </w:r>
      <w:bookmarkEnd w:id="24"/>
      <w:r w:rsidR="002D5AB7">
        <w:t xml:space="preserve">The methodology commonly employed to study </w:t>
      </w:r>
      <w:ins w:id="25" w:author="Juenger, Thomas E" w:date="2020-10-12T12:05:00Z">
        <w:r w:rsidR="00A141A4">
          <w:t xml:space="preserve">natural </w:t>
        </w:r>
      </w:ins>
      <w:r w:rsidR="002D5AB7">
        <w:t xml:space="preserve">variation in GxE include </w:t>
      </w:r>
      <w:ins w:id="26" w:author="Alice MacQueen" w:date="2020-10-28T10:18:00Z">
        <w:r w:rsidR="00D54C10">
          <w:t>genetic studies</w:t>
        </w:r>
      </w:ins>
      <w:ins w:id="27" w:author="Alice MacQueen" w:date="2020-10-28T10:19:00Z">
        <w:r w:rsidR="00D54C10">
          <w:t xml:space="preserve"> using </w:t>
        </w:r>
      </w:ins>
      <w:r w:rsidR="002D5AB7">
        <w:t>common gardens</w:t>
      </w:r>
      <w:ins w:id="28" w:author="Alice MacQueen" w:date="2020-10-28T10:18:00Z">
        <w:r w:rsidR="00D54C10">
          <w:t xml:space="preserve">, </w:t>
        </w:r>
      </w:ins>
      <w:del w:id="29" w:author="Alice MacQueen" w:date="2020-10-28T10:18:00Z">
        <w:r w:rsidR="002D5AB7" w:rsidDel="00D54C10">
          <w:delText xml:space="preserve"> and </w:delText>
        </w:r>
      </w:del>
      <w:r w:rsidR="002D5AB7">
        <w:t>reciprocal transplant experiments between contrasting environments</w:t>
      </w:r>
      <w:ins w:id="30" w:author="Alice MacQueen" w:date="2020-10-28T10:18:00Z">
        <w:r w:rsidR="00D54C10">
          <w:t xml:space="preserve">, or </w:t>
        </w:r>
      </w:ins>
      <w:ins w:id="31" w:author="Alice MacQueen" w:date="2020-10-28T10:19:00Z">
        <w:r w:rsidR="00D54C10">
          <w:t>environmental manipulations</w:t>
        </w:r>
      </w:ins>
      <w:r w:rsidR="002D5AB7">
        <w:t xml:space="preserve">. These methods have been used in wild species to uncover </w:t>
      </w:r>
      <w:r>
        <w:t xml:space="preserve">widely varying genetic responsiveness to photoperiod-cued flowering (Brachi et al 2010; Blackman 2013; Dittmar et al., 2014; Henry et al., 2014; Agren et al 2016). </w:t>
      </w:r>
      <w:commentRangeStart w:id="32"/>
      <w:r>
        <w:t>In</w:t>
      </w:r>
      <w:commentRangeEnd w:id="32"/>
      <w:r w:rsidR="000900E8">
        <w:rPr>
          <w:rStyle w:val="CommentReference"/>
        </w:rPr>
        <w:commentReference w:id="32"/>
      </w:r>
      <w:r>
        <w:t xml:space="preserve"> crop species, altering the timing of flowering has been a major </w:t>
      </w:r>
      <w:r w:rsidR="009C5238">
        <w:t xml:space="preserve">crop improvement strategy to adapt crops for local or future environments (Jung &amp; Müller, 2009). Changing flowering responsiveness to photoperiod cues has </w:t>
      </w:r>
      <w:r w:rsidR="009C5238">
        <w:lastRenderedPageBreak/>
        <w:t xml:space="preserve">allowed geographic range expansion and increased yields in a number of cereal species </w:t>
      </w:r>
      <w:r w:rsidR="009C5238" w:rsidRPr="009C5238">
        <w:t>(Turner et al., 2005; Faure et al., 2012; Hung et al., 2012; Zakhrabekova et al., 2012; Yang et al., 2013)</w:t>
      </w:r>
      <w:r w:rsidR="002D5AB7">
        <w:t xml:space="preserve"> and other crops (Pin et al., 2012; Weller et al., 2012)</w:t>
      </w:r>
      <w:r w:rsidR="009C5238">
        <w:t>.</w:t>
      </w:r>
      <w:r w:rsidR="005E25C9">
        <w:t xml:space="preserve"> </w:t>
      </w:r>
      <w:bookmarkStart w:id="33" w:name="_Hlk55223384"/>
      <w:r>
        <w:t xml:space="preserve">However, the majority of studies of flowering GxE have used inbreeding, short-lived species. It is not clear whether insights from these species can be extrapolated to species with different life </w:t>
      </w:r>
      <w:commentRangeStart w:id="34"/>
      <w:r>
        <w:t>histories</w:t>
      </w:r>
      <w:commentRangeEnd w:id="34"/>
      <w:r w:rsidR="00B75058">
        <w:rPr>
          <w:rStyle w:val="CommentReference"/>
        </w:rPr>
        <w:commentReference w:id="34"/>
      </w:r>
      <w:r>
        <w:t xml:space="preserve">. </w:t>
      </w:r>
      <w:r w:rsidR="002A411A">
        <w:t xml:space="preserve">Plant life histories vary along two main axes: a fast-slow continuum and a reproductive strategy continuum (Salguero-Gomez et al., 2016). The positions of species along these axes are likely to affect their evolutionary dynamics, and thus far, </w:t>
      </w:r>
      <w:r w:rsidR="001E4573">
        <w:t>GxE</w:t>
      </w:r>
      <w:r w:rsidR="0067259B">
        <w:t xml:space="preserve"> in flowering </w:t>
      </w:r>
      <w:r>
        <w:t>has been studied only in</w:t>
      </w:r>
      <w:r w:rsidR="002A411A">
        <w:t xml:space="preserve"> fast growing, semelparous species</w:t>
      </w:r>
      <w:r w:rsidR="005E25C9">
        <w:t xml:space="preserve"> </w:t>
      </w:r>
      <w:r w:rsidR="009C5238">
        <w:t xml:space="preserve">and </w:t>
      </w:r>
      <w:r w:rsidR="002D5AB7">
        <w:t xml:space="preserve">not </w:t>
      </w:r>
      <w:r>
        <w:t>in</w:t>
      </w:r>
      <w:r w:rsidR="009C5238">
        <w:t xml:space="preserve"> outbred, perennial systems</w:t>
      </w:r>
      <w:r>
        <w:t xml:space="preserve"> which may face a broader swath of environments over their lifetimes</w:t>
      </w:r>
      <w:r w:rsidR="009C5238">
        <w:t>.</w:t>
      </w:r>
      <w:r w:rsidR="007C5A21">
        <w:rPr>
          <w:i/>
          <w:iCs/>
        </w:rPr>
        <w:t xml:space="preserve"> </w:t>
      </w:r>
      <w:bookmarkEnd w:id="33"/>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6CB2A87B" w14:textId="4863B54F" w:rsidR="007B4B3A" w:rsidRDefault="007102B8" w:rsidP="007B4B3A">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Esbroeck et al 2003). </w:t>
      </w:r>
      <w:r w:rsidR="00203580">
        <w:t>Switchgrass has substantial untapped genetic and morphological diversity, with tetraploid and octoploid individuals (cite</w:t>
      </w:r>
      <w:r w:rsidR="00E76EE1">
        <w:t>)</w:t>
      </w:r>
      <w:r w:rsidR="00203580">
        <w:t>,</w:t>
      </w:r>
      <w:r w:rsidR="00E76EE1">
        <w:t xml:space="preserve"> phenotypically distinct ‘upland’ and ‘lowland’ ecotypes, </w:t>
      </w:r>
      <w:r w:rsidR="00203580">
        <w:t>and three geographically distinct, deeply diverged genetic subpopulations within tetraploid individuals (Lovell et al 20</w:t>
      </w:r>
      <w:r w:rsidR="00121B8E">
        <w:t>2</w:t>
      </w:r>
      <w:r w:rsidR="00203580">
        <w:t xml:space="preserve">X). Upland individuals are smaller in stature than lowland individuals, </w:t>
      </w:r>
      <w:r w:rsidR="002D5AB7">
        <w:t>and have divergent leaf and whole plant morphologies (Casler et al 2007; Lowry et al 2014; Casler et al 2004; Porter 1966, McMillan 1964; McMillan 1959</w:t>
      </w:r>
      <w:r w:rsidR="00203580">
        <w:t xml:space="preserve">). </w:t>
      </w:r>
      <w:r w:rsidR="00374233">
        <w:t>Breeding for plants with earlier green</w:t>
      </w:r>
      <w:r w:rsidR="00CB22A9">
        <w:t xml:space="preserve"> </w:t>
      </w:r>
      <w:r w:rsidR="00374233">
        <w:t xml:space="preserve">up </w:t>
      </w:r>
      <w:r w:rsidR="006C69D5">
        <w:t xml:space="preserve">and later flowering </w:t>
      </w:r>
      <w:r w:rsidR="00374233">
        <w:t xml:space="preserve">dates may allow growers in the northern United States to take advantage of longer growing seasons, as </w:t>
      </w:r>
      <w:r w:rsidR="00CB22A9">
        <w:t>these plants will</w:t>
      </w:r>
      <w:r w:rsidR="00374233">
        <w:t xml:space="preserve"> accumulate more biomass before flowering, contributing to higher biomass yields</w:t>
      </w:r>
      <w:r w:rsidR="00CB22A9">
        <w:t xml:space="preserve">. Genetic differences in flowering date and photoperiod response across these genetic subpopulations will be an early point of exploitation in biomass crop </w:t>
      </w:r>
      <w:commentRangeStart w:id="35"/>
      <w:r w:rsidR="00CB22A9">
        <w:t>breeding</w:t>
      </w:r>
      <w:commentRangeEnd w:id="35"/>
      <w:r w:rsidR="000900E8">
        <w:rPr>
          <w:rStyle w:val="CommentReference"/>
        </w:rPr>
        <w:commentReference w:id="35"/>
      </w:r>
      <w:r w:rsidR="00CB22A9">
        <w:t>.</w:t>
      </w:r>
    </w:p>
    <w:p w14:paraId="7DFF4020" w14:textId="748E15DB" w:rsidR="004144D8" w:rsidRDefault="00A70A2A" w:rsidP="004144D8">
      <w:pPr>
        <w:ind w:firstLine="720"/>
      </w:pPr>
      <w:r>
        <w:t>Here, we grow and phenotype a diversity panel of 978 distinct switchgrass genotypes, clonal replicates of which were planted at eight common garden sites across 17 degrees of latitude. We use this panel to interrogate environmental mechanisms controlling greenup and flowering. We then use a</w:t>
      </w:r>
      <w:ins w:id="36" w:author="Juenger, Thomas E" w:date="2020-10-12T12:22:00Z">
        <w:r w:rsidR="000900E8">
          <w:t>n outbred</w:t>
        </w:r>
      </w:ins>
      <w:r>
        <w:t xml:space="preserve">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62565349" w14:textId="7FEF2CBA" w:rsidR="004144D8" w:rsidRDefault="005E25C9" w:rsidP="004144D8">
      <w:r>
        <w:t xml:space="preserve"> </w:t>
      </w:r>
    </w:p>
    <w:p w14:paraId="0342FADA" w14:textId="438B3CD7" w:rsidR="00E466BF" w:rsidRPr="00723A28" w:rsidRDefault="007301E5" w:rsidP="004144D8">
      <w:pPr>
        <w:rPr>
          <w:b/>
          <w:bCs/>
        </w:rPr>
      </w:pPr>
      <w:commentRangeStart w:id="37"/>
      <w:commentRangeEnd w:id="37"/>
      <w:r>
        <w:rPr>
          <w:rStyle w:val="CommentReference"/>
        </w:rPr>
        <w:commentReference w:id="37"/>
      </w:r>
      <w:r w:rsidR="00233D87">
        <w:rPr>
          <w:b/>
          <w:bCs/>
        </w:rPr>
        <w:br w:type="column"/>
      </w:r>
      <w:r w:rsidR="001B6997">
        <w:rPr>
          <w:b/>
          <w:bCs/>
        </w:rPr>
        <w:lastRenderedPageBreak/>
        <w:t>R</w:t>
      </w:r>
      <w:r w:rsidR="00E466BF" w:rsidRPr="00723A28">
        <w:rPr>
          <w:b/>
          <w:bCs/>
        </w:rPr>
        <w:t>esults</w:t>
      </w:r>
    </w:p>
    <w:p w14:paraId="485FAC65" w14:textId="1E33056A" w:rsidR="00E466BF" w:rsidRDefault="00E466BF">
      <w:pPr>
        <w:rPr>
          <w:i/>
          <w:iCs/>
        </w:rPr>
      </w:pPr>
      <w:r>
        <w:rPr>
          <w:i/>
          <w:iCs/>
        </w:rPr>
        <w:t xml:space="preserve">Diversity panel captures </w:t>
      </w:r>
      <w:r w:rsidR="004B4258">
        <w:rPr>
          <w:i/>
          <w:iCs/>
        </w:rPr>
        <w:t>genetic and genotype by environment interactions</w:t>
      </w:r>
      <w:r>
        <w:rPr>
          <w:i/>
          <w:iCs/>
        </w:rPr>
        <w:t xml:space="preserve"> across the common gardens</w:t>
      </w:r>
    </w:p>
    <w:p w14:paraId="69E5DFF2" w14:textId="4ED4825D" w:rsidR="00AA114E" w:rsidRDefault="00E466BF" w:rsidP="00263D55">
      <w:pPr>
        <w:ind w:firstLine="720"/>
      </w:pPr>
      <w:r>
        <w:t>In 2019, we grew a</w:t>
      </w:r>
      <w:r w:rsidR="00E9448A">
        <w:t>nd phenotyped a</w:t>
      </w:r>
      <w:r>
        <w:t xml:space="preserve"> </w:t>
      </w:r>
      <w:r w:rsidR="00A86E6B">
        <w:t xml:space="preserve">switchgrass </w:t>
      </w:r>
      <w:r>
        <w:t xml:space="preserve">diversity panel </w:t>
      </w:r>
      <w:r w:rsidR="00A86E6B">
        <w:t xml:space="preserve">at eight common garden sites (Figure 1A). </w:t>
      </w:r>
      <w:r w:rsidR="002B031D">
        <w:t xml:space="preserve">The eight common gardens cover the majority of the latitudinal and climatic range of switchgrass and therefore capture the most comprehensive picture to date of genotype-specific environmental plasticity, or genotype-by-environment interactions, in this species. </w:t>
      </w:r>
      <w:r w:rsidR="00A86E6B">
        <w:t xml:space="preserve">The diversity panel contained </w:t>
      </w:r>
      <w:r w:rsidR="008934C9">
        <w:t xml:space="preserve">134 </w:t>
      </w:r>
      <w:r w:rsidR="00A86E6B">
        <w:t xml:space="preserve">sequenced, clonally propagated individuals from the </w:t>
      </w:r>
      <w:r w:rsidR="008934C9">
        <w:t xml:space="preserve">Midwestern </w:t>
      </w:r>
      <w:r w:rsidR="0048046B">
        <w:t xml:space="preserve">genetic </w:t>
      </w:r>
      <w:r w:rsidR="00A86E6B">
        <w:t xml:space="preserve">subpopulation </w:t>
      </w:r>
      <w:r w:rsidR="008934C9">
        <w:t xml:space="preserve">and 229 </w:t>
      </w:r>
      <w:r w:rsidR="00A86E6B">
        <w:t>individuals from the Gulf subpopulation</w:t>
      </w:r>
      <w:r w:rsidR="008934C9">
        <w:t xml:space="preserve"> (Figure 1A</w:t>
      </w:r>
      <w:r w:rsidR="001E4573">
        <w:t>;</w:t>
      </w:r>
      <w:r w:rsidR="00263D55">
        <w:t xml:space="preserve"> Lovell et al 202X</w:t>
      </w:r>
      <w:r w:rsidR="008934C9">
        <w:t>)</w:t>
      </w:r>
      <w:r w:rsidR="00E9448A">
        <w:t>.</w:t>
      </w:r>
      <w:r w:rsidR="002B031D">
        <w:t xml:space="preserve"> The four northernmost common gardens </w:t>
      </w:r>
      <w:r w:rsidR="009135C1">
        <w:t>(hereafter ‘North’ gardens) we</w:t>
      </w:r>
      <w:r w:rsidR="002B031D">
        <w:t xml:space="preserve">re located within the natural range of the Midwestern genetic subpopulation, while the three Texas common gardens </w:t>
      </w:r>
      <w:r w:rsidR="009135C1">
        <w:t>(hereafter ‘Texas’ gardens) we</w:t>
      </w:r>
      <w:r w:rsidR="002B031D">
        <w:t xml:space="preserve">re located within the natural range of the Gulf subpopulation, and the Oklahoma common garden </w:t>
      </w:r>
      <w:r w:rsidR="009135C1">
        <w:t>wa</w:t>
      </w:r>
      <w:r w:rsidR="00032898">
        <w:t>s located near the natural range limits of both the Gulf and the Midwestern subpopulations.</w:t>
      </w:r>
      <w:r w:rsidR="00E9448A">
        <w:t xml:space="preserve"> </w:t>
      </w:r>
      <w:r w:rsidR="00263D55">
        <w:t xml:space="preserve">We scored plant </w:t>
      </w:r>
      <w:commentRangeStart w:id="38"/>
      <w:r w:rsidR="00263D55">
        <w:t>greenup</w:t>
      </w:r>
      <w:commentRangeEnd w:id="38"/>
      <w:r w:rsidR="00B64E45">
        <w:rPr>
          <w:rStyle w:val="CommentReference"/>
        </w:rPr>
        <w:commentReference w:id="38"/>
      </w:r>
      <w:r w:rsidR="00263D55">
        <w:t xml:space="preserve"> and flowering at these common gardens every two days</w:t>
      </w:r>
      <w:r w:rsidR="00384C59">
        <w:t>. The Gulf and Midwest</w:t>
      </w:r>
      <w:r w:rsidR="00263D55">
        <w:t xml:space="preserve"> genetic subpopulations had the most distinct phenological responses across our common gardens</w:t>
      </w:r>
      <w:r w:rsidR="002B031D">
        <w:t xml:space="preserve"> and </w:t>
      </w:r>
      <w:r w:rsidR="0052324B">
        <w:t xml:space="preserve">had </w:t>
      </w:r>
      <w:r w:rsidR="002B031D">
        <w:t>distinct patterns of phenotypic correlations between common garden sites</w:t>
      </w:r>
      <w:r w:rsidR="00263D55">
        <w:t xml:space="preserve"> (Supplemental Figure X</w:t>
      </w:r>
      <w:r w:rsidR="00C73273">
        <w:t>, Figure 1A</w:t>
      </w:r>
      <w:r w:rsidR="002B031D">
        <w:t>, 1B</w:t>
      </w:r>
      <w:r w:rsidR="00263D55">
        <w:t xml:space="preserve">). </w:t>
      </w:r>
      <w:r w:rsidR="00032898">
        <w:t xml:space="preserve">At the Texas gardens, Gulf genotypes typically greened up before and flowered after Midwestern </w:t>
      </w:r>
      <w:r w:rsidR="0041698C">
        <w:t>genotypes</w:t>
      </w:r>
      <w:r w:rsidR="00032898">
        <w:t xml:space="preserve">, while at the </w:t>
      </w:r>
      <w:r w:rsidR="009135C1">
        <w:t>North</w:t>
      </w:r>
      <w:r w:rsidR="00032898">
        <w:t xml:space="preserve"> gardens, Gulf genotypes </w:t>
      </w:r>
      <w:r w:rsidR="00D30041">
        <w:t>greened up and flowered after Midwestern genotypes (Figure 1A). At the Oklahoma common garden, Gulf and Midwestern individuals greened up over the same time period.</w:t>
      </w:r>
      <w:r w:rsidR="0052324B">
        <w:t xml:space="preserve"> These patterns </w:t>
      </w:r>
      <w:r w:rsidR="00384C59">
        <w:t>led to</w:t>
      </w:r>
      <w:r w:rsidR="0052324B">
        <w:t xml:space="preserve"> strong negative phenotypic correlations for greenup between the </w:t>
      </w:r>
      <w:r w:rsidR="00455BD5">
        <w:t>North and</w:t>
      </w:r>
      <w:r w:rsidR="0052324B">
        <w:t xml:space="preserve"> Texas common gardens and </w:t>
      </w:r>
      <w:r w:rsidR="00384C59">
        <w:t>contributed to</w:t>
      </w:r>
      <w:r w:rsidR="0052324B">
        <w:t xml:space="preserve"> positive phenotypic correlations for flowering time </w:t>
      </w:r>
      <w:r w:rsidR="00BC47FE">
        <w:t>which increased at</w:t>
      </w:r>
      <w:r w:rsidR="00455BD5">
        <w:t xml:space="preserve"> more northern gardens</w:t>
      </w:r>
      <w:r w:rsidR="00BC47FE">
        <w:t xml:space="preserve"> </w:t>
      </w:r>
      <w:r w:rsidR="0052324B">
        <w:t>(Figure 1B</w:t>
      </w:r>
      <w:r w:rsidR="00BC47FE">
        <w:t>).</w:t>
      </w:r>
    </w:p>
    <w:p w14:paraId="6B916E93" w14:textId="454BDC7D" w:rsidR="00CE4B3B" w:rsidRDefault="00CE4B3B" w:rsidP="00263D55">
      <w:pPr>
        <w:ind w:firstLine="720"/>
      </w:pPr>
    </w:p>
    <w:p w14:paraId="0A566E39" w14:textId="6C6E08F7" w:rsidR="00CE4B3B" w:rsidRDefault="00CE4B3B" w:rsidP="00263D55">
      <w:pPr>
        <w:ind w:firstLine="720"/>
      </w:pPr>
    </w:p>
    <w:p w14:paraId="545AEDCE" w14:textId="3F61DE43" w:rsidR="00233D87" w:rsidRDefault="00233D87" w:rsidP="00263D55">
      <w:pPr>
        <w:ind w:firstLine="720"/>
      </w:pPr>
    </w:p>
    <w:p w14:paraId="289895CB" w14:textId="00B76457" w:rsidR="00233D87" w:rsidRDefault="00233D87" w:rsidP="00263D55">
      <w:pPr>
        <w:ind w:firstLine="720"/>
      </w:pPr>
    </w:p>
    <w:p w14:paraId="16911E0C" w14:textId="583A6DED" w:rsidR="00233D87" w:rsidRDefault="00233D87" w:rsidP="00263D55">
      <w:pPr>
        <w:ind w:firstLine="720"/>
      </w:pPr>
    </w:p>
    <w:p w14:paraId="549811F3" w14:textId="68F56833" w:rsidR="00233D87" w:rsidRDefault="00233D87" w:rsidP="00263D55">
      <w:pPr>
        <w:ind w:firstLine="720"/>
      </w:pPr>
    </w:p>
    <w:p w14:paraId="29AB4CF6" w14:textId="2BB44A71" w:rsidR="00233D87" w:rsidRDefault="00233D87" w:rsidP="00263D55">
      <w:pPr>
        <w:ind w:firstLine="720"/>
      </w:pPr>
    </w:p>
    <w:p w14:paraId="3E98990F" w14:textId="7F349D47" w:rsidR="00233D87" w:rsidRDefault="00233D87" w:rsidP="00263D55">
      <w:pPr>
        <w:ind w:firstLine="720"/>
      </w:pPr>
    </w:p>
    <w:p w14:paraId="620AA3F4" w14:textId="77777777" w:rsidR="00233D87" w:rsidRDefault="00233D87" w:rsidP="00263D55">
      <w:pPr>
        <w:ind w:firstLine="720"/>
      </w:pPr>
    </w:p>
    <w:p w14:paraId="6A0D6E32" w14:textId="4D40A1C7" w:rsidR="00CE4B3B" w:rsidRPr="00233D87" w:rsidRDefault="00233D87" w:rsidP="00FD4E05">
      <w:pPr>
        <w:rPr>
          <w:i/>
          <w:iCs/>
          <w:sz w:val="18"/>
          <w:szCs w:val="18"/>
        </w:rPr>
      </w:pPr>
      <w:r>
        <w:rPr>
          <w:i/>
          <w:iCs/>
          <w:sz w:val="18"/>
          <w:szCs w:val="18"/>
        </w:rPr>
        <w:br w:type="column"/>
      </w:r>
      <w:commentRangeStart w:id="39"/>
      <w:r w:rsidR="00AC32B9" w:rsidRPr="00233D87">
        <w:rPr>
          <w:i/>
          <w:iCs/>
          <w:sz w:val="18"/>
          <w:szCs w:val="18"/>
        </w:rPr>
        <w:lastRenderedPageBreak/>
        <w:t>Figure</w:t>
      </w:r>
      <w:commentRangeEnd w:id="39"/>
      <w:r w:rsidR="007301E5">
        <w:rPr>
          <w:rStyle w:val="CommentReference"/>
        </w:rPr>
        <w:commentReference w:id="39"/>
      </w:r>
      <w:r w:rsidR="00AC32B9" w:rsidRPr="00233D87">
        <w:rPr>
          <w:i/>
          <w:iCs/>
          <w:sz w:val="18"/>
          <w:szCs w:val="18"/>
        </w:rPr>
        <w:t xml:space="preserve"> 1.</w:t>
      </w:r>
      <w:r w:rsidR="001A47B0" w:rsidRPr="00233D87">
        <w:rPr>
          <w:i/>
          <w:iCs/>
          <w:sz w:val="18"/>
          <w:szCs w:val="18"/>
        </w:rPr>
        <w:t xml:space="preserve"> </w:t>
      </w:r>
      <w:r w:rsidR="00C6280E" w:rsidRPr="00233D87">
        <w:rPr>
          <w:i/>
          <w:iCs/>
          <w:sz w:val="18"/>
          <w:szCs w:val="18"/>
        </w:rPr>
        <w:t>A)</w:t>
      </w:r>
      <w:r w:rsidR="0046160E" w:rsidRPr="00233D87">
        <w:rPr>
          <w:i/>
          <w:iCs/>
          <w:sz w:val="18"/>
          <w:szCs w:val="18"/>
        </w:rPr>
        <w:t xml:space="preserve"> Map and trait histograms</w:t>
      </w:r>
      <w:r w:rsidR="00390283" w:rsidRPr="00233D87">
        <w:rPr>
          <w:i/>
          <w:iCs/>
          <w:sz w:val="18"/>
          <w:szCs w:val="18"/>
        </w:rPr>
        <w:t xml:space="preserve"> of greenup and flowering dates across two genetically distinct switchgrass subpopulations</w:t>
      </w:r>
      <w:r w:rsidR="00AA7898" w:rsidRPr="00233D87">
        <w:rPr>
          <w:i/>
          <w:iCs/>
          <w:sz w:val="18"/>
          <w:szCs w:val="18"/>
        </w:rPr>
        <w:t xml:space="preserve"> </w:t>
      </w:r>
      <w:r w:rsidR="009D7E32" w:rsidRPr="00233D87">
        <w:rPr>
          <w:i/>
          <w:iCs/>
          <w:sz w:val="18"/>
          <w:szCs w:val="18"/>
        </w:rPr>
        <w:t>and</w:t>
      </w:r>
      <w:r w:rsidR="00AA7898" w:rsidRPr="00233D87">
        <w:rPr>
          <w:i/>
          <w:iCs/>
          <w:sz w:val="18"/>
          <w:szCs w:val="18"/>
        </w:rPr>
        <w:t xml:space="preserve"> eight common gardens</w:t>
      </w:r>
      <w:r w:rsidR="00390283" w:rsidRPr="00233D87">
        <w:rPr>
          <w:i/>
          <w:iCs/>
          <w:sz w:val="18"/>
          <w:szCs w:val="18"/>
        </w:rPr>
        <w:t xml:space="preserve">. </w:t>
      </w:r>
      <w:r w:rsidR="00AA7898" w:rsidRPr="00233D87">
        <w:rPr>
          <w:i/>
          <w:iCs/>
          <w:sz w:val="18"/>
          <w:szCs w:val="18"/>
        </w:rPr>
        <w:t xml:space="preserve">Purple represents </w:t>
      </w:r>
      <w:r w:rsidR="00980A54" w:rsidRPr="00233D87">
        <w:rPr>
          <w:i/>
          <w:iCs/>
          <w:sz w:val="18"/>
          <w:szCs w:val="18"/>
        </w:rPr>
        <w:t>individuals from</w:t>
      </w:r>
      <w:r w:rsidR="00B72807" w:rsidRPr="00233D87">
        <w:rPr>
          <w:i/>
          <w:iCs/>
          <w:sz w:val="18"/>
          <w:szCs w:val="18"/>
        </w:rPr>
        <w:t xml:space="preserve"> </w:t>
      </w:r>
      <w:r w:rsidR="00AA7898" w:rsidRPr="00233D87">
        <w:rPr>
          <w:i/>
          <w:iCs/>
          <w:sz w:val="18"/>
          <w:szCs w:val="18"/>
        </w:rPr>
        <w:t xml:space="preserve">the Midwest </w:t>
      </w:r>
      <w:r w:rsidR="00E22A87" w:rsidRPr="00233D87">
        <w:rPr>
          <w:i/>
          <w:iCs/>
          <w:sz w:val="18"/>
          <w:szCs w:val="18"/>
        </w:rPr>
        <w:t xml:space="preserve">genetic </w:t>
      </w:r>
      <w:r w:rsidR="00AA7898" w:rsidRPr="00233D87">
        <w:rPr>
          <w:i/>
          <w:iCs/>
          <w:sz w:val="18"/>
          <w:szCs w:val="18"/>
        </w:rPr>
        <w:t xml:space="preserve">subpopulation, and pink </w:t>
      </w:r>
      <w:r w:rsidR="00B72807" w:rsidRPr="00233D87">
        <w:rPr>
          <w:i/>
          <w:iCs/>
          <w:sz w:val="18"/>
          <w:szCs w:val="18"/>
        </w:rPr>
        <w:t xml:space="preserve">individuals from </w:t>
      </w:r>
      <w:r w:rsidR="00AA7898" w:rsidRPr="00233D87">
        <w:rPr>
          <w:i/>
          <w:iCs/>
          <w:sz w:val="18"/>
          <w:szCs w:val="18"/>
        </w:rPr>
        <w:t>the Gulf subpopulation. Vertical dashed line</w:t>
      </w:r>
      <w:r w:rsidR="00E22A87" w:rsidRPr="00233D87">
        <w:rPr>
          <w:i/>
          <w:iCs/>
          <w:sz w:val="18"/>
          <w:szCs w:val="18"/>
        </w:rPr>
        <w:t>s</w:t>
      </w:r>
      <w:r w:rsidR="00AA7898" w:rsidRPr="00233D87">
        <w:rPr>
          <w:i/>
          <w:iCs/>
          <w:sz w:val="18"/>
          <w:szCs w:val="18"/>
        </w:rPr>
        <w:t xml:space="preserve"> indicate</w:t>
      </w:r>
      <w:r w:rsidR="00E22A87" w:rsidRPr="00233D87">
        <w:rPr>
          <w:i/>
          <w:iCs/>
          <w:sz w:val="18"/>
          <w:szCs w:val="18"/>
        </w:rPr>
        <w:t xml:space="preserve"> </w:t>
      </w:r>
      <w:r w:rsidR="00AA7898" w:rsidRPr="00233D87">
        <w:rPr>
          <w:i/>
          <w:iCs/>
          <w:sz w:val="18"/>
          <w:szCs w:val="18"/>
        </w:rPr>
        <w:t>the summer solstice. Common gardens are arranged in latitudinal order. B) Phenotypic correlations between clonal replicates planted at eight common gardens</w:t>
      </w:r>
      <w:r w:rsidR="001A47B0" w:rsidRPr="00233D87">
        <w:rPr>
          <w:i/>
          <w:iCs/>
          <w:sz w:val="18"/>
          <w:szCs w:val="18"/>
        </w:rPr>
        <w:t>, within and between two genetic subpopulations</w:t>
      </w:r>
      <w:r w:rsidR="00AA7898" w:rsidRPr="00233D87">
        <w:rPr>
          <w:i/>
          <w:iCs/>
          <w:sz w:val="18"/>
          <w:szCs w:val="18"/>
        </w:rPr>
        <w:t xml:space="preserve">. </w:t>
      </w:r>
      <w:r w:rsidR="00390283" w:rsidRPr="00233D87">
        <w:rPr>
          <w:i/>
          <w:iCs/>
          <w:sz w:val="18"/>
          <w:szCs w:val="18"/>
        </w:rPr>
        <w:t xml:space="preserve"> </w:t>
      </w:r>
      <w:r w:rsidR="00C6280E" w:rsidRPr="00233D87">
        <w:rPr>
          <w:i/>
          <w:iCs/>
          <w:sz w:val="18"/>
          <w:szCs w:val="18"/>
        </w:rPr>
        <w:t xml:space="preserve">C) </w:t>
      </w:r>
      <w:r w:rsidR="00AC32B9" w:rsidRPr="00233D87">
        <w:rPr>
          <w:i/>
          <w:iCs/>
          <w:sz w:val="18"/>
          <w:szCs w:val="18"/>
        </w:rPr>
        <w:t xml:space="preserve">Narrow sense heritability of greenup and flowering within single common gardens </w:t>
      </w:r>
      <w:r w:rsidR="001A47B0" w:rsidRPr="00233D87">
        <w:rPr>
          <w:i/>
          <w:iCs/>
          <w:sz w:val="18"/>
          <w:szCs w:val="18"/>
        </w:rPr>
        <w:t xml:space="preserve">(purple) </w:t>
      </w:r>
      <w:r w:rsidR="00AC32B9" w:rsidRPr="00233D87">
        <w:rPr>
          <w:i/>
          <w:iCs/>
          <w:sz w:val="18"/>
          <w:szCs w:val="18"/>
        </w:rPr>
        <w:t>and across all eight common gardens</w:t>
      </w:r>
      <w:r w:rsidR="001A47B0" w:rsidRPr="00233D87">
        <w:rPr>
          <w:i/>
          <w:iCs/>
          <w:sz w:val="18"/>
          <w:szCs w:val="18"/>
        </w:rPr>
        <w:t xml:space="preserve"> (green)</w:t>
      </w:r>
      <w:r w:rsidR="007E4C5F" w:rsidRPr="00233D87">
        <w:rPr>
          <w:i/>
          <w:iCs/>
          <w:sz w:val="18"/>
          <w:szCs w:val="18"/>
        </w:rPr>
        <w:t>, within and between two genetic subpopulations</w:t>
      </w:r>
      <w:r w:rsidR="00E22A87" w:rsidRPr="00233D87">
        <w:rPr>
          <w:i/>
          <w:iCs/>
          <w:sz w:val="18"/>
          <w:szCs w:val="18"/>
        </w:rPr>
        <w:t xml:space="preserve">. D) Variance components analysis of genetic (purple), genotype by environment (blue), environmental (green), and error (yellow) terms in models of flowering time as functions of Julian date or weather, for the four northern common gardens (North), the three Texas common gardens (Texas), and for all eight common gardens (All). Dashed lines indicate the cumulative contribution of G and GxE for flowering as a function of Julian date. </w:t>
      </w:r>
    </w:p>
    <w:p w14:paraId="769D99A3" w14:textId="7C2D1F0F" w:rsidR="00FB492B" w:rsidRDefault="0046160E" w:rsidP="00FD4E05">
      <w:r>
        <w:rPr>
          <w:noProof/>
        </w:rPr>
        <w:drawing>
          <wp:inline distT="0" distB="0" distL="0" distR="0" wp14:anchorId="5D8C72E8" wp14:editId="0D2B7FD9">
            <wp:extent cx="5943600" cy="6488582"/>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_GWAS_v3.png"/>
                    <pic:cNvPicPr/>
                  </pic:nvPicPr>
                  <pic:blipFill rotWithShape="1">
                    <a:blip r:embed="rId11" cstate="print">
                      <a:extLst>
                        <a:ext uri="{28A0092B-C50C-407E-A947-70E740481C1C}">
                          <a14:useLocalDpi xmlns:a14="http://schemas.microsoft.com/office/drawing/2010/main" val="0"/>
                        </a:ext>
                      </a:extLst>
                    </a:blip>
                    <a:srcRect b="5290"/>
                    <a:stretch/>
                  </pic:blipFill>
                  <pic:spPr bwMode="auto">
                    <a:xfrm>
                      <a:off x="0" y="0"/>
                      <a:ext cx="5943600" cy="6488582"/>
                    </a:xfrm>
                    <a:prstGeom prst="rect">
                      <a:avLst/>
                    </a:prstGeom>
                    <a:ln>
                      <a:noFill/>
                    </a:ln>
                    <a:extLst>
                      <a:ext uri="{53640926-AAD7-44D8-BBD7-CCE9431645EC}">
                        <a14:shadowObscured xmlns:a14="http://schemas.microsoft.com/office/drawing/2010/main"/>
                      </a:ext>
                    </a:extLst>
                  </pic:spPr>
                </pic:pic>
              </a:graphicData>
            </a:graphic>
          </wp:inline>
        </w:drawing>
      </w:r>
    </w:p>
    <w:p w14:paraId="5FABC912" w14:textId="1FCB959A" w:rsidR="0052324B" w:rsidRPr="005D2E94" w:rsidRDefault="00233D87" w:rsidP="0052324B">
      <w:pPr>
        <w:ind w:firstLine="720"/>
      </w:pPr>
      <w:r>
        <w:br w:type="column"/>
      </w:r>
      <w:r w:rsidR="0052324B">
        <w:lastRenderedPageBreak/>
        <w:t xml:space="preserve">We determined </w:t>
      </w:r>
      <w:r w:rsidR="00D807FC">
        <w:t>n</w:t>
      </w:r>
      <w:r w:rsidR="0052324B">
        <w:t>arrow-sense heritabilities (h</w:t>
      </w:r>
      <w:r w:rsidR="0052324B">
        <w:rPr>
          <w:vertAlign w:val="superscript"/>
        </w:rPr>
        <w:t>2</w:t>
      </w:r>
      <w:r w:rsidR="0052324B">
        <w:t>)</w:t>
      </w:r>
      <w:ins w:id="40" w:author="Alice MacQueen" w:date="2020-10-28T10:22:00Z">
        <w:r w:rsidR="00663879">
          <w:t xml:space="preserve"> using a genomic relationship matrix</w:t>
        </w:r>
      </w:ins>
      <w:r w:rsidR="0052324B">
        <w:rPr>
          <w:vertAlign w:val="superscript"/>
        </w:rPr>
        <w:t xml:space="preserve"> </w:t>
      </w:r>
      <w:r w:rsidR="0052324B">
        <w:t>for greenup and flowering dates at single gardens and across all eight common gardens (Figure 1C). To allow for the possibility that different subpopulations</w:t>
      </w:r>
      <w:r w:rsidR="00D807FC">
        <w:t xml:space="preserve"> </w:t>
      </w:r>
      <w:r w:rsidR="0052324B">
        <w:t>had different strengths of connection between these phenotypes and the genotypes (Korte and Farlow 2013), we determined h</w:t>
      </w:r>
      <w:r w:rsidR="0052324B">
        <w:rPr>
          <w:vertAlign w:val="superscript"/>
        </w:rPr>
        <w:t>2</w:t>
      </w:r>
      <w:r w:rsidR="0052324B">
        <w:t xml:space="preserve"> both within and across the Midwestern and Gulf subpopulations. </w:t>
      </w:r>
      <w:r w:rsidR="00577600">
        <w:t>At individual</w:t>
      </w:r>
      <w:r w:rsidR="0052324B">
        <w:t xml:space="preserve"> gardens, h</w:t>
      </w:r>
      <w:r w:rsidR="0052324B">
        <w:rPr>
          <w:vertAlign w:val="superscript"/>
        </w:rPr>
        <w:t>2</w:t>
      </w:r>
      <w:r w:rsidR="0052324B">
        <w:t xml:space="preserve"> were typically quite high: </w:t>
      </w:r>
      <w:r w:rsidR="00F957C3">
        <w:t>5</w:t>
      </w:r>
      <w:r w:rsidR="00934EA3">
        <w:t>9</w:t>
      </w:r>
      <w:r w:rsidR="0052324B">
        <w:t>% on average for greenup date, and 8</w:t>
      </w:r>
      <w:r w:rsidR="00934EA3">
        <w:t>7</w:t>
      </w:r>
      <w:r w:rsidR="0052324B">
        <w:t>% for flowering date. However, h</w:t>
      </w:r>
      <w:r w:rsidR="0052324B">
        <w:rPr>
          <w:vertAlign w:val="superscript"/>
        </w:rPr>
        <w:t>2</w:t>
      </w:r>
      <w:r w:rsidR="0052324B">
        <w:t xml:space="preserve"> </w:t>
      </w:r>
      <w:r w:rsidR="00577600">
        <w:t>were variable across common gardens</w:t>
      </w:r>
      <w:r w:rsidR="0052324B">
        <w:t xml:space="preserve">, </w:t>
      </w:r>
      <w:r w:rsidR="00BC47FE">
        <w:t>particularly</w:t>
      </w:r>
      <w:r w:rsidR="0052324B">
        <w:t xml:space="preserve"> for greenup at our OK and NE gardens. Greenup dates at these sites were uncorrelated </w:t>
      </w:r>
      <w:r w:rsidR="00BC47FE">
        <w:t xml:space="preserve">or negatively correlated </w:t>
      </w:r>
      <w:r w:rsidR="0052324B">
        <w:t>with greenup dates for clonal replicates at other sites (Figure 1B). These negative and small correlations undoubtedly contributed to the low h</w:t>
      </w:r>
      <w:r w:rsidR="0052324B">
        <w:rPr>
          <w:vertAlign w:val="superscript"/>
        </w:rPr>
        <w:t>2</w:t>
      </w:r>
      <w:r w:rsidR="0052324B">
        <w:t xml:space="preserve"> values for greenup and flowering date across all eight sites: h</w:t>
      </w:r>
      <w:r w:rsidR="0052324B">
        <w:rPr>
          <w:vertAlign w:val="superscript"/>
        </w:rPr>
        <w:t>2</w:t>
      </w:r>
      <w:r w:rsidR="0052324B">
        <w:t xml:space="preserve"> was </w:t>
      </w:r>
      <w:r w:rsidR="00BC47FE">
        <w:t>0.</w:t>
      </w:r>
      <w:r w:rsidR="00581C71">
        <w:t>8</w:t>
      </w:r>
      <w:r w:rsidR="0052324B">
        <w:t xml:space="preserve">% for greenup and </w:t>
      </w:r>
      <w:r w:rsidR="00581C71">
        <w:t>23.2</w:t>
      </w:r>
      <w:r w:rsidR="0052324B">
        <w:t>% for flowering date</w:t>
      </w:r>
      <w:r w:rsidR="00581C71">
        <w:t xml:space="preserve"> </w:t>
      </w:r>
      <w:r w:rsidR="001E4573">
        <w:t>in models including all sites</w:t>
      </w:r>
      <w:r w:rsidR="0052324B">
        <w:t xml:space="preserve">. </w:t>
      </w:r>
      <w:bookmarkStart w:id="41" w:name="_Hlk55390589"/>
      <w:r w:rsidR="0052324B">
        <w:t>These data indicated the presence of numerous rank-changing genotype by environment interactions for these phenotypes across these common gardens.</w:t>
      </w:r>
      <w:bookmarkEnd w:id="41"/>
    </w:p>
    <w:p w14:paraId="7AE69B1E" w14:textId="08D7B43C" w:rsidR="0078762E" w:rsidRDefault="002C4F58" w:rsidP="002A616B">
      <w:pPr>
        <w:ind w:firstLine="720"/>
      </w:pPr>
      <w:r>
        <w:t>Though w</w:t>
      </w:r>
      <w:r w:rsidR="007C5A21">
        <w:t xml:space="preserve">e </w:t>
      </w:r>
      <w:r w:rsidR="00177EE0">
        <w:t>scored</w:t>
      </w:r>
      <w:r w:rsidR="007C5A21">
        <w:t xml:space="preserve"> </w:t>
      </w:r>
      <w:r w:rsidR="001D5AD0">
        <w:t xml:space="preserve">greenup and </w:t>
      </w:r>
      <w:r w:rsidR="007C5A21">
        <w:t xml:space="preserve">flowering as </w:t>
      </w:r>
      <w:r w:rsidR="001D5AD0">
        <w:t>functions</w:t>
      </w:r>
      <w:r w:rsidR="007C5A21">
        <w:t xml:space="preserve"> of Julian date, flowering is more likely cued by</w:t>
      </w:r>
      <w:r w:rsidR="0071510B">
        <w:t xml:space="preserve"> one or more </w:t>
      </w:r>
      <w:ins w:id="42" w:author="Juenger, Thomas E" w:date="2020-10-12T12:47:00Z">
        <w:r w:rsidR="009B71DE">
          <w:t xml:space="preserve">environmental factors like </w:t>
        </w:r>
      </w:ins>
      <w:r w:rsidR="007C5A21">
        <w:t>temperature, rainfall, or daylength signal</w:t>
      </w:r>
      <w:r w:rsidR="0071510B">
        <w:t>s</w:t>
      </w:r>
      <w:r w:rsidR="008E30F5">
        <w:t xml:space="preserve"> </w:t>
      </w:r>
      <w:r w:rsidR="008E30F5" w:rsidRPr="00CB22A9">
        <w:t>(</w:t>
      </w:r>
      <w:r w:rsidR="005E25C9" w:rsidRPr="00CB22A9">
        <w:t>Brachi et al</w:t>
      </w:r>
      <w:r w:rsidR="00CB22A9">
        <w:t>.,</w:t>
      </w:r>
      <w:r w:rsidR="005E25C9" w:rsidRPr="00CB22A9">
        <w:t xml:space="preserve"> 2010, Casler 2012</w:t>
      </w:r>
      <w:r w:rsidR="00CB22A9" w:rsidRPr="00CB22A9">
        <w:t>, Hartman et al 2012, Hartman &amp; Nippert 2012</w:t>
      </w:r>
      <w:r w:rsidR="008E30F5" w:rsidRPr="00CB22A9">
        <w:t>)</w:t>
      </w:r>
      <w:r w:rsidR="007C5A21" w:rsidRPr="00CB22A9">
        <w:t>.</w:t>
      </w:r>
      <w:r w:rsidR="007C5A21">
        <w:t xml:space="preserve"> To evaluate these cues as genetic triggers of flowering, we defined </w:t>
      </w:r>
      <w:r w:rsidR="00741398">
        <w:t xml:space="preserve">greenup and </w:t>
      </w:r>
      <w:r w:rsidR="007C5A21">
        <w:t>flowering as functions of nine environmental cues</w:t>
      </w:r>
      <w:r>
        <w:t>,</w:t>
      </w:r>
      <w:r w:rsidR="007C5A21">
        <w:t xml:space="preserve"> then determined the </w:t>
      </w:r>
      <w:r w:rsidR="0022308F">
        <w:t>variance attributed to genetic effects (</w:t>
      </w:r>
      <w:r w:rsidR="000E1A44">
        <w:t>G</w:t>
      </w:r>
      <w:r w:rsidR="0022308F">
        <w:t>), genotype by environment interactions</w:t>
      </w:r>
      <w:r w:rsidR="000E1A44">
        <w:t xml:space="preserve"> (GxE)</w:t>
      </w:r>
      <w:r w:rsidR="0022308F">
        <w:t>, environmental effects</w:t>
      </w:r>
      <w:r w:rsidR="000E1A44">
        <w:t xml:space="preserve"> (E)</w:t>
      </w:r>
      <w:r w:rsidR="0022308F">
        <w:t xml:space="preserve">, and error </w:t>
      </w:r>
      <w:r w:rsidR="007C5A21">
        <w:t xml:space="preserve">for these </w:t>
      </w:r>
      <w:r w:rsidR="00741398">
        <w:t>phenology</w:t>
      </w:r>
      <w:r w:rsidR="007C5A21">
        <w:t>-related traits across our eight common garden sites</w:t>
      </w:r>
      <w:ins w:id="43" w:author="Juenger, Thomas E" w:date="2020-10-12T12:42:00Z">
        <w:r w:rsidR="00AF4591">
          <w:t xml:space="preserve"> using linear mixed models</w:t>
        </w:r>
      </w:ins>
      <w:r w:rsidR="007C5A21">
        <w:t>.</w:t>
      </w:r>
      <w:ins w:id="44" w:author="Alice MacQueen" w:date="2020-10-29T12:55:00Z">
        <w:r w:rsidR="00F8585E">
          <w:t xml:space="preserve"> For example,</w:t>
        </w:r>
      </w:ins>
      <w:ins w:id="45" w:author="Alice MacQueen" w:date="2020-10-29T12:56:00Z">
        <w:r w:rsidR="00F8585E">
          <w:t xml:space="preserve"> to define flowering date as a function of day length,</w:t>
        </w:r>
      </w:ins>
      <w:ins w:id="46" w:author="Alice MacQueen" w:date="2020-10-29T12:55:00Z">
        <w:r w:rsidR="00F8585E">
          <w:t xml:space="preserve"> we replaced the phenotype of flowering Julian date with </w:t>
        </w:r>
      </w:ins>
      <w:ins w:id="47" w:author="Alice MacQueen" w:date="2020-10-29T12:56:00Z">
        <w:r w:rsidR="00F8585E">
          <w:t>the daylength at that garden on that Julian date.</w:t>
        </w:r>
      </w:ins>
      <w:r w:rsidR="007C5A21">
        <w:t xml:space="preserve"> We reasoned that if flowering </w:t>
      </w:r>
      <w:r w:rsidR="00384C59">
        <w:t>as a function of a weather cue</w:t>
      </w:r>
      <w:r w:rsidR="007C5A21">
        <w:t xml:space="preserve">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To allow for the possibility that different subpopulations </w:t>
      </w:r>
      <w:r w:rsidR="00590B20">
        <w:t xml:space="preserve">would have different cues </w:t>
      </w:r>
      <w:r w:rsidR="000E1A44">
        <w:t>within</w:t>
      </w:r>
      <w:r w:rsidR="00590B20">
        <w:t xml:space="preserve"> or outside of their native ranges, we also determined the variance explained by</w:t>
      </w:r>
      <w:r w:rsidR="000E1A44">
        <w:t xml:space="preserve"> G, GxE, E, and error for</w:t>
      </w:r>
      <w:r w:rsidR="00590B20">
        <w:t xml:space="preserve"> each subpopulation at the </w:t>
      </w:r>
      <w:r w:rsidR="00455BD5">
        <w:t>North and Texas set of gardens.</w:t>
      </w:r>
    </w:p>
    <w:p w14:paraId="63C6629E" w14:textId="49E1E83E" w:rsidR="008F7A3E" w:rsidRDefault="009769D6" w:rsidP="00445456">
      <w:pPr>
        <w:ind w:firstLine="720"/>
      </w:pPr>
      <w:r>
        <w:t xml:space="preserve">Across all eight common gardens, greenup date had low </w:t>
      </w:r>
      <w:r w:rsidR="000E1A44">
        <w:t xml:space="preserve">G </w:t>
      </w:r>
      <w:r>
        <w:t>and low GxE</w:t>
      </w:r>
      <w:r w:rsidR="00445456">
        <w:t xml:space="preserve"> (&lt;10%)</w:t>
      </w:r>
      <w:r>
        <w:t xml:space="preserve">, and the G and GxE values were not </w:t>
      </w:r>
      <w:r w:rsidR="00FB7146">
        <w:t>substantially improved by defining greenup as functions of weather-based cues (Supplementary Figure/Table).</w:t>
      </w:r>
      <w:r w:rsidR="00445456">
        <w:t xml:space="preserve"> </w:t>
      </w:r>
      <w:r w:rsidR="00975229">
        <w:t xml:space="preserve">This result likely indicates that the weather functions we chose are not cuing greenup. Additional signals such as soil temperatures or chilling days may influence greenup for each subpopulation within its native range; however, we did not have good proxies for these values for this experiment. </w:t>
      </w:r>
      <w:r w:rsidR="00D862AA">
        <w:t xml:space="preserve">G and GxE estimates for greenup date were </w:t>
      </w:r>
      <w:r w:rsidR="00581C71">
        <w:t>significantly</w:t>
      </w:r>
      <w:r w:rsidR="00D862AA">
        <w:t xml:space="preserve"> higher </w:t>
      </w:r>
      <w:r w:rsidR="00547E2C">
        <w:t xml:space="preserve">when the sites were restricted to either </w:t>
      </w:r>
      <w:r w:rsidR="00455BD5">
        <w:t>the Texas or North set of gardens</w:t>
      </w:r>
      <w:r w:rsidR="00547E2C">
        <w:t xml:space="preserve"> (Supplemental Figure).</w:t>
      </w:r>
      <w:r w:rsidR="00D862AA">
        <w:t xml:space="preserve"> G and GxE estimates </w:t>
      </w:r>
      <w:r w:rsidR="004B4258">
        <w:t>for greenup were higher for the Gulf subpopulation than for the Midwest, and higher outside of each subpopulation</w:t>
      </w:r>
      <w:r w:rsidR="000E1A44">
        <w:t>’</w:t>
      </w:r>
      <w:r w:rsidR="004B4258">
        <w:t xml:space="preserve">s native range than within its native range (Supplementary Figure). </w:t>
      </w:r>
    </w:p>
    <w:p w14:paraId="3D48899C" w14:textId="5B3BB588" w:rsidR="00741E58" w:rsidRDefault="00D862AA" w:rsidP="00973DCA">
      <w:pPr>
        <w:ind w:firstLine="720"/>
      </w:pPr>
      <w:r>
        <w:t>In contrast</w:t>
      </w:r>
      <w:r w:rsidR="009769D6">
        <w:t xml:space="preserve"> to greenup date, flowering date had moderate </w:t>
      </w:r>
      <w:r w:rsidR="002B1044">
        <w:t>G and GxE</w:t>
      </w:r>
      <w:r w:rsidR="0074227B">
        <w:t xml:space="preserve">, and these values were significantly increased by defining flowering as functions of weather based environmental cues (Figure 1D). In the Gulf subpopulation, </w:t>
      </w:r>
      <w:r w:rsidR="00975229">
        <w:t xml:space="preserve">a </w:t>
      </w:r>
      <w:r w:rsidR="0074227B">
        <w:t xml:space="preserve">daylength </w:t>
      </w:r>
      <w:r w:rsidR="00975229">
        <w:t xml:space="preserve">cue </w:t>
      </w:r>
      <w:r w:rsidR="0074227B">
        <w:t>explained more G and GxE than flowering date</w:t>
      </w:r>
      <w:r w:rsidR="0016033C">
        <w:t xml:space="preserve"> (G = 36.8</w:t>
      </w:r>
      <w:r w:rsidR="000D5DCA">
        <w:t>%</w:t>
      </w:r>
      <w:r w:rsidR="0016033C">
        <w:t xml:space="preserve"> +/- 6.4</w:t>
      </w:r>
      <w:r w:rsidR="000D5DCA">
        <w:t>; GxE = 34.4% +/- 6.0)</w:t>
      </w:r>
      <w:r w:rsidR="0074227B">
        <w:t xml:space="preserve">. In the Midwest subpopulation, </w:t>
      </w:r>
      <w:r w:rsidR="00975229">
        <w:t xml:space="preserve">a </w:t>
      </w:r>
      <w:r w:rsidR="00CC31A5">
        <w:t xml:space="preserve">cumulative GDD </w:t>
      </w:r>
      <w:r w:rsidR="00975229">
        <w:t xml:space="preserve">cue </w:t>
      </w:r>
      <w:r w:rsidR="00CC31A5">
        <w:t>explained more G</w:t>
      </w:r>
      <w:r w:rsidR="005C5A80">
        <w:t xml:space="preserve"> </w:t>
      </w:r>
      <w:r w:rsidR="00975229">
        <w:t xml:space="preserve">than flowering date  </w:t>
      </w:r>
      <w:r w:rsidR="005C5A80">
        <w:t>(5.8% +/- 2.8% vs 23.8% +/- 6.1%)</w:t>
      </w:r>
      <w:r w:rsidR="00CC31A5">
        <w:t>, while three additional cues, daylength, rainfall between greenup and flowering, and rainfall in the five days before flowering, explained more G and GxE</w:t>
      </w:r>
      <w:r w:rsidR="00975229">
        <w:t xml:space="preserve"> than flowering date</w:t>
      </w:r>
      <w:r w:rsidR="005C5A80">
        <w:t xml:space="preserve"> (Figure 1D)</w:t>
      </w:r>
      <w:r w:rsidR="00CC31A5">
        <w:t xml:space="preserve">. </w:t>
      </w:r>
      <w:r w:rsidR="0074227B">
        <w:t xml:space="preserve">G and GxE estimates were also higher when the common gardens were restricted to either </w:t>
      </w:r>
      <w:r w:rsidR="00455BD5">
        <w:t xml:space="preserve">the </w:t>
      </w:r>
      <w:r w:rsidR="0074227B">
        <w:t>Texas or the North</w:t>
      </w:r>
      <w:r w:rsidR="00455BD5">
        <w:t xml:space="preserve"> gardens</w:t>
      </w:r>
      <w:r w:rsidR="0074227B">
        <w:t xml:space="preserve">. </w:t>
      </w:r>
      <w:r w:rsidR="00C26062">
        <w:t>For</w:t>
      </w:r>
      <w:r w:rsidR="005C5A80">
        <w:t xml:space="preserve"> subpopulations</w:t>
      </w:r>
      <w:r w:rsidR="00C26062">
        <w:t xml:space="preserve"> growing</w:t>
      </w:r>
      <w:r w:rsidR="005C5A80">
        <w:t xml:space="preserve"> outside of </w:t>
      </w:r>
      <w:r w:rsidR="005C5A80">
        <w:lastRenderedPageBreak/>
        <w:t xml:space="preserve">their native ranges, substantial G and GxE was seen for rainfall cues, particularly for rainfall on the day of flowering. </w:t>
      </w:r>
      <w:r w:rsidR="00BA245F">
        <w:t>Taken together</w:t>
      </w:r>
      <w:r w:rsidR="00741E58">
        <w:t>,</w:t>
      </w:r>
      <w:r w:rsidR="00BA245F">
        <w:t xml:space="preserve"> these data </w:t>
      </w:r>
      <w:r w:rsidR="000F364E">
        <w:t>indicate substantial</w:t>
      </w:r>
      <w:r w:rsidR="007500CC">
        <w:t xml:space="preserve"> </w:t>
      </w:r>
      <w:r w:rsidR="000F364E">
        <w:t xml:space="preserve">genetic </w:t>
      </w:r>
      <w:r w:rsidR="00C26062">
        <w:t xml:space="preserve">variation </w:t>
      </w:r>
      <w:r w:rsidR="000F364E">
        <w:t xml:space="preserve">for a GDD-based flowering </w:t>
      </w:r>
      <w:r w:rsidR="00510872">
        <w:t xml:space="preserve">cue </w:t>
      </w:r>
      <w:r w:rsidR="00BA245F">
        <w:t>in the Midwest subpopulation, a</w:t>
      </w:r>
      <w:r w:rsidR="007500CC">
        <w:t xml:space="preserve">nd </w:t>
      </w:r>
      <w:r w:rsidR="00C26062">
        <w:t xml:space="preserve">similar genetic variation for </w:t>
      </w:r>
      <w:r w:rsidR="007500CC">
        <w:t>a</w:t>
      </w:r>
      <w:r w:rsidR="00BA245F">
        <w:t xml:space="preserve"> </w:t>
      </w:r>
      <w:r w:rsidR="00CC31A5">
        <w:t>daylength cue in the</w:t>
      </w:r>
      <w:r w:rsidR="00BA245F">
        <w:t xml:space="preserve"> Gulf subpopulation</w:t>
      </w:r>
      <w:r w:rsidR="00CC31A5">
        <w:t xml:space="preserve">. </w:t>
      </w:r>
      <w:r w:rsidR="00607891">
        <w:t>They also suggest the presence of</w:t>
      </w:r>
      <w:r w:rsidR="000F364E">
        <w:t xml:space="preserve"> </w:t>
      </w:r>
      <w:r w:rsidR="00607891">
        <w:t>GxE for rainfall</w:t>
      </w:r>
      <w:r w:rsidR="00C26062">
        <w:t xml:space="preserve">, GDD, and </w:t>
      </w:r>
      <w:r w:rsidR="00607891">
        <w:t>photoperiod cues</w:t>
      </w:r>
      <w:r w:rsidR="000F364E">
        <w:t xml:space="preserve"> for flowering</w:t>
      </w:r>
      <w:r w:rsidR="00C26062">
        <w:t xml:space="preserve">, </w:t>
      </w:r>
      <w:r w:rsidR="00510872">
        <w:t>with variation for these cues</w:t>
      </w:r>
      <w:r w:rsidR="00C26062">
        <w:t xml:space="preserve"> more visible outside of each subpopulations’ native range.</w:t>
      </w:r>
    </w:p>
    <w:p w14:paraId="3D629151" w14:textId="19C4FAD7" w:rsidR="007500CC" w:rsidRDefault="004A5825" w:rsidP="007500CC">
      <w:pPr>
        <w:rPr>
          <w:i/>
          <w:iCs/>
        </w:rPr>
      </w:pPr>
      <w:r>
        <w:rPr>
          <w:i/>
          <w:iCs/>
        </w:rPr>
        <w:t>Genetic effects of</w:t>
      </w:r>
      <w:r w:rsidR="00020495">
        <w:rPr>
          <w:i/>
          <w:iCs/>
        </w:rPr>
        <w:t xml:space="preserve"> greenup and flowering as functions of environmental cues</w:t>
      </w:r>
    </w:p>
    <w:p w14:paraId="41E69073" w14:textId="4AA488BB" w:rsidR="00975229" w:rsidRDefault="00177EE0" w:rsidP="009F697B">
      <w:r>
        <w:tab/>
      </w:r>
      <w:r w:rsidR="000F364E">
        <w:t>Across our eight common gardens, we</w:t>
      </w:r>
      <w:r w:rsidR="006279C0">
        <w:t xml:space="preserve"> observed</w:t>
      </w:r>
      <w:r w:rsidR="000F364E">
        <w:t xml:space="preserve"> heritable genetic variation for two distinct flowering time cues</w:t>
      </w:r>
      <w:r w:rsidR="00975229">
        <w:t xml:space="preserve"> in our two genetic subpopulations</w:t>
      </w:r>
      <w:r w:rsidR="000F364E">
        <w:t xml:space="preserve">, and little heritable genetic variation for </w:t>
      </w:r>
      <w:r w:rsidR="006279C0">
        <w:t xml:space="preserve">greenup date. </w:t>
      </w:r>
      <w:r>
        <w:t xml:space="preserve">We </w:t>
      </w:r>
      <w:r w:rsidR="006279C0">
        <w:t xml:space="preserve">therefore </w:t>
      </w:r>
      <w:r w:rsidR="00975229">
        <w:t>used genome-wide association on genetic BLUPs to evaluate</w:t>
      </w:r>
      <w:r w:rsidR="008945E9">
        <w:t xml:space="preserve"> </w:t>
      </w:r>
      <w:r w:rsidR="005F664E">
        <w:t>consistent genetic associations</w:t>
      </w:r>
      <w:r w:rsidR="008945E9">
        <w:t xml:space="preserve"> for flowering</w:t>
      </w:r>
      <w:r w:rsidR="006279C0">
        <w:t xml:space="preserve"> </w:t>
      </w:r>
      <w:r w:rsidR="003B3194">
        <w:t xml:space="preserve">as functions </w:t>
      </w:r>
      <w:r w:rsidR="002E767E">
        <w:t xml:space="preserve">of two flowering time cues, </w:t>
      </w:r>
      <w:r w:rsidR="003B3194">
        <w:t xml:space="preserve">daylength </w:t>
      </w:r>
      <w:r w:rsidR="00975229">
        <w:t>and cumulative GDD</w:t>
      </w:r>
      <w:r w:rsidR="005F664E">
        <w:t xml:space="preserve">. </w:t>
      </w:r>
      <w:r w:rsidR="00975229">
        <w:t xml:space="preserve">We evaluated consistent genetic associations for flowering across all eight sites as well as at </w:t>
      </w:r>
      <w:r w:rsidR="00A910D4">
        <w:t>the Texas and North garden subsets</w:t>
      </w:r>
      <w:r w:rsidR="00975229">
        <w:t>, which correspond to the home ranges of the Gulf and Midwest subpopulations, respectively.</w:t>
      </w:r>
    </w:p>
    <w:p w14:paraId="34421DEF" w14:textId="72853500" w:rsidR="009F697B" w:rsidRDefault="00975229" w:rsidP="00975229">
      <w:pPr>
        <w:ind w:firstLine="720"/>
      </w:pPr>
      <w:r>
        <w:t>We first evaluated the suitability of GWAS on these environmental cues</w:t>
      </w:r>
      <w:r w:rsidR="00A910D4">
        <w:t xml:space="preserve"> relative to flowering date</w:t>
      </w:r>
      <w:r>
        <w:t xml:space="preserve"> by comparing the strength of associations </w:t>
      </w:r>
      <w:r w:rsidR="00A910D4">
        <w:t xml:space="preserve">on </w:t>
      </w:r>
      <w:r>
        <w:t>these cues and</w:t>
      </w:r>
      <w:r w:rsidR="00A910D4">
        <w:t xml:space="preserve"> on</w:t>
      </w:r>
      <w:r>
        <w:t xml:space="preserve"> flowering date. </w:t>
      </w:r>
      <w:r w:rsidR="009F697B">
        <w:t xml:space="preserve">Weather-derived functions gave stronger statistical associations than flowering date. Across both subpopulations, the top 100 SNPs by </w:t>
      </w:r>
      <w:r w:rsidR="009041BB">
        <w:t xml:space="preserve">the maximum </w:t>
      </w:r>
      <w:r w:rsidR="009F697B">
        <w:t>-log10</w:t>
      </w:r>
      <w:r w:rsidR="009041BB">
        <w:t>(</w:t>
      </w:r>
      <w:r w:rsidR="009F697B" w:rsidRPr="009041BB">
        <w:rPr>
          <w:i/>
          <w:iCs/>
        </w:rPr>
        <w:t>p</w:t>
      </w:r>
      <w:r w:rsidR="009041BB">
        <w:t>) for any phenotype</w:t>
      </w:r>
      <w:r w:rsidR="009F697B">
        <w:t xml:space="preserve"> </w:t>
      </w:r>
      <w:r w:rsidR="009041BB">
        <w:t>(hereafter, “top 100 SNPs”) were more significant for</w:t>
      </w:r>
      <w:r w:rsidR="009F697B">
        <w:t xml:space="preserve"> </w:t>
      </w:r>
      <w:r>
        <w:t xml:space="preserve">cumulative </w:t>
      </w:r>
      <w:r w:rsidR="009F697B">
        <w:t xml:space="preserve">GDD and for daylength than for flowering date </w:t>
      </w:r>
      <w:r w:rsidR="001D0ABE">
        <w:t xml:space="preserve">(binomial test </w:t>
      </w:r>
      <w:r w:rsidR="001D0ABE">
        <w:rPr>
          <w:i/>
          <w:iCs/>
        </w:rPr>
        <w:t xml:space="preserve">p </w:t>
      </w:r>
      <w:r w:rsidR="001D0ABE">
        <w:t>= 5.6e-07 and 1.8e-07).</w:t>
      </w:r>
      <w:r w:rsidR="009F697B">
        <w:t xml:space="preserve"> </w:t>
      </w:r>
      <w:r w:rsidR="00FC601D">
        <w:t>Within</w:t>
      </w:r>
      <w:r w:rsidR="009F697B">
        <w:t xml:space="preserve"> both subpopulations, the</w:t>
      </w:r>
      <w:r w:rsidR="009041BB">
        <w:t xml:space="preserve"> top 100 SNPs were more significant </w:t>
      </w:r>
      <w:r w:rsidR="009F697B">
        <w:t xml:space="preserve">for flowering as a function of daylength than for flowering date (Gulf binomial test </w:t>
      </w:r>
      <w:r w:rsidR="009F697B">
        <w:rPr>
          <w:i/>
          <w:iCs/>
        </w:rPr>
        <w:t>p</w:t>
      </w:r>
      <w:r w:rsidR="009F697B">
        <w:t xml:space="preserve"> = 0.003; Midwest binomial test </w:t>
      </w:r>
      <w:r w:rsidR="009F697B">
        <w:rPr>
          <w:i/>
          <w:iCs/>
        </w:rPr>
        <w:t>p</w:t>
      </w:r>
      <w:r w:rsidR="009F697B">
        <w:t xml:space="preserve"> = 2.2e-16), but </w:t>
      </w:r>
      <w:r w:rsidR="009041BB">
        <w:t>were not significantly different</w:t>
      </w:r>
      <w:r w:rsidR="009F697B">
        <w:t xml:space="preserve"> for cumulative GDD</w:t>
      </w:r>
      <w:r w:rsidR="009041BB">
        <w:t xml:space="preserve"> and flowering date</w:t>
      </w:r>
      <w:r>
        <w:t>.</w:t>
      </w:r>
      <w:r w:rsidR="00FC601D">
        <w:t xml:space="preserve"> </w:t>
      </w:r>
      <w:r w:rsidR="00B629D6">
        <w:t xml:space="preserve">Strikingly, across both subpopulations, flowering as a function of daylength had stronger associations in Texas, and flowering as a function of GDD had stronger associations in the North (Figure 2). </w:t>
      </w:r>
      <w:r w:rsidR="00CE4B3B">
        <w:t>Indeed, the Gulf subpopulation only had significant associations for daylength in</w:t>
      </w:r>
      <w:r w:rsidR="00222488">
        <w:t xml:space="preserve"> the</w:t>
      </w:r>
      <w:r w:rsidR="00CE4B3B">
        <w:t xml:space="preserve"> Texas</w:t>
      </w:r>
      <w:r w:rsidR="00222488">
        <w:t xml:space="preserve"> gardens</w:t>
      </w:r>
      <w:r w:rsidR="00CE4B3B">
        <w:t>, not for GDD, while the Midwest subpopulation only had significant associations for cumulative GDD in</w:t>
      </w:r>
      <w:r w:rsidR="00222488">
        <w:t xml:space="preserve"> the</w:t>
      </w:r>
      <w:r w:rsidR="00CE4B3B">
        <w:t xml:space="preserve"> Texas</w:t>
      </w:r>
      <w:r w:rsidR="00222488">
        <w:t xml:space="preserve"> gardens</w:t>
      </w:r>
      <w:r w:rsidR="00CE4B3B">
        <w:t xml:space="preserve">, not for daylength. </w:t>
      </w:r>
    </w:p>
    <w:p w14:paraId="689DDFF5" w14:textId="4B846F9B" w:rsidR="003573D0" w:rsidRDefault="005F664E" w:rsidP="00ED6B3C">
      <w:pPr>
        <w:pBdr>
          <w:top w:val="nil"/>
          <w:left w:val="nil"/>
          <w:bottom w:val="nil"/>
          <w:right w:val="nil"/>
          <w:between w:val="nil"/>
        </w:pBdr>
        <w:spacing w:after="120"/>
        <w:ind w:firstLine="720"/>
      </w:pPr>
      <w:r w:rsidRPr="003F5261">
        <w:t xml:space="preserve">To make direct comparisons </w:t>
      </w:r>
      <w:r>
        <w:t xml:space="preserve">of genetic associations </w:t>
      </w:r>
      <w:r w:rsidRPr="003F5261">
        <w:t xml:space="preserve">among subpopulations, which have different segregating SNPs, we summarized the </w:t>
      </w:r>
      <w:r w:rsidR="002B494F">
        <w:t>6,045</w:t>
      </w:r>
      <w:r w:rsidRPr="003F5261">
        <w:t xml:space="preserve"> </w:t>
      </w:r>
      <w:r>
        <w:t xml:space="preserve">univariate GWAS </w:t>
      </w:r>
      <w:r w:rsidR="007E6CED">
        <w:t>associations</w:t>
      </w:r>
      <w:r>
        <w:t xml:space="preserve"> into </w:t>
      </w:r>
      <w:r w:rsidR="002B494F">
        <w:t>3,123</w:t>
      </w:r>
      <w:r>
        <w:t xml:space="preserve"> 20kb regions, for genetic effects at all gardens (n</w:t>
      </w:r>
      <w:r>
        <w:rPr>
          <w:vertAlign w:val="subscript"/>
        </w:rPr>
        <w:t>regions</w:t>
      </w:r>
      <w:r w:rsidR="002B494F">
        <w:rPr>
          <w:vertAlign w:val="subscript"/>
        </w:rPr>
        <w:t xml:space="preserve"> </w:t>
      </w:r>
      <w:r>
        <w:t>=</w:t>
      </w:r>
      <w:r w:rsidR="002B494F">
        <w:t xml:space="preserve"> 463</w:t>
      </w:r>
      <w:r>
        <w:t>), north gardens (n</w:t>
      </w:r>
      <w:r>
        <w:rPr>
          <w:vertAlign w:val="subscript"/>
        </w:rPr>
        <w:t>regions</w:t>
      </w:r>
      <w:r>
        <w:t>=</w:t>
      </w:r>
      <w:r w:rsidR="002B494F">
        <w:t>2,551</w:t>
      </w:r>
      <w:r>
        <w:t>), and Texas gardens (n</w:t>
      </w:r>
      <w:r>
        <w:rPr>
          <w:vertAlign w:val="subscript"/>
        </w:rPr>
        <w:t>regions</w:t>
      </w:r>
      <w:r>
        <w:t>=</w:t>
      </w:r>
      <w:r w:rsidR="002B494F">
        <w:t>420</w:t>
      </w:r>
      <w:r>
        <w:t xml:space="preserve">). 20kb represents the inflection point where </w:t>
      </w:r>
      <w:commentRangeStart w:id="48"/>
      <w:r>
        <w:t xml:space="preserve">linkage disequilibrium decay flattens in this </w:t>
      </w:r>
      <w:commentRangeEnd w:id="48"/>
      <w:r w:rsidR="000C0156">
        <w:rPr>
          <w:rStyle w:val="CommentReference"/>
        </w:rPr>
        <w:commentReference w:id="48"/>
      </w:r>
      <w:r>
        <w:t>species (Lovell et al., 202X).</w:t>
      </w:r>
      <w:r w:rsidR="006779E3">
        <w:t xml:space="preserve"> In nine single-subpopulation GWAS that had associations above a 10% FDR, 22 20kb regions had associations in three or more GWAS (Figure 2), and 369 had associations in two or more GWAS. These regions in particular may underlie </w:t>
      </w:r>
      <w:commentRangeStart w:id="49"/>
      <w:r w:rsidR="006779E3">
        <w:t xml:space="preserve">consistent genetic effects </w:t>
      </w:r>
      <w:commentRangeEnd w:id="49"/>
      <w:r w:rsidR="00625EB8">
        <w:rPr>
          <w:rStyle w:val="CommentReference"/>
        </w:rPr>
        <w:commentReference w:id="49"/>
      </w:r>
      <w:r w:rsidR="006779E3">
        <w:t xml:space="preserve">detectable across the species’ natural range. </w:t>
      </w:r>
      <w:r>
        <w:t xml:space="preserve"> </w:t>
      </w:r>
      <w:r w:rsidR="00ED6B3C">
        <w:t>In all but one comparison, 20kb windows did not overlap significantly for the same phenotypes and gardens across subpopulations (8 of 9 p-values &gt; 0.085). The one exception was the daylength phenotype in the north, where 39 20kb regions were common associations across subpopulations (p = 0.</w:t>
      </w:r>
      <w:commentRangeStart w:id="50"/>
      <w:r w:rsidR="00ED6B3C">
        <w:t>00688</w:t>
      </w:r>
      <w:commentRangeEnd w:id="50"/>
      <w:r w:rsidR="00F25631">
        <w:rPr>
          <w:rStyle w:val="CommentReference"/>
        </w:rPr>
        <w:commentReference w:id="50"/>
      </w:r>
      <w:r w:rsidR="00ED6B3C">
        <w:t>). Within subpopulations but across the North and Texas garden subsets, only the Gulf subpopulation had significant overlap in 20kb windows, for daylength (</w:t>
      </w:r>
      <w:r w:rsidR="00ED6B3C">
        <w:rPr>
          <w:i/>
          <w:iCs/>
        </w:rPr>
        <w:t xml:space="preserve">p </w:t>
      </w:r>
      <w:ins w:id="51" w:author="Juenger, Thomas E" w:date="2020-10-12T14:53:00Z">
        <w:r w:rsidR="00F25631">
          <w:rPr>
            <w:i/>
            <w:iCs/>
          </w:rPr>
          <w:t xml:space="preserve">= </w:t>
        </w:r>
      </w:ins>
      <w:r w:rsidR="00ED6B3C">
        <w:t>0.0078), though these overlaps were still quite rare (8 windows, &lt;3.5% of 20kb windows). The remaining</w:t>
      </w:r>
      <w:r w:rsidR="00900A69">
        <w:t xml:space="preserve"> &gt;96% of</w:t>
      </w:r>
      <w:r w:rsidR="00ED6B3C">
        <w:t xml:space="preserve"> 20kb windows </w:t>
      </w:r>
      <w:r w:rsidR="00900A69">
        <w:t xml:space="preserve">in the Gulf subpopulation and all 20kb windows in the Midwest subpopulation </w:t>
      </w:r>
      <w:r w:rsidR="00ED6B3C">
        <w:t xml:space="preserve">were exhibiting GxE at the continental scale, in that these windows </w:t>
      </w:r>
      <w:r w:rsidR="003573D0">
        <w:t>significantly affected</w:t>
      </w:r>
      <w:r w:rsidR="00ED6B3C">
        <w:t xml:space="preserve"> flowering only at one of two non-overlapping sets of </w:t>
      </w:r>
      <w:commentRangeStart w:id="52"/>
      <w:r w:rsidR="00ED6B3C">
        <w:t>gardens</w:t>
      </w:r>
      <w:commentRangeEnd w:id="52"/>
      <w:r w:rsidR="00F25631">
        <w:rPr>
          <w:rStyle w:val="CommentReference"/>
        </w:rPr>
        <w:commentReference w:id="52"/>
      </w:r>
      <w:r w:rsidR="00ED6B3C">
        <w:t>.</w:t>
      </w:r>
      <w:r w:rsidR="00233D87" w:rsidRPr="006779E3">
        <w:t xml:space="preserve"> </w:t>
      </w:r>
    </w:p>
    <w:p w14:paraId="7B299B34" w14:textId="72366542" w:rsidR="00CE4B3B" w:rsidRPr="00ED6B3C" w:rsidRDefault="003573D0" w:rsidP="00ED6B3C">
      <w:pPr>
        <w:pBdr>
          <w:top w:val="nil"/>
          <w:left w:val="nil"/>
          <w:bottom w:val="nil"/>
          <w:right w:val="nil"/>
          <w:between w:val="nil"/>
        </w:pBdr>
        <w:spacing w:after="120"/>
        <w:ind w:firstLine="720"/>
      </w:pPr>
      <w:r>
        <w:lastRenderedPageBreak/>
        <w:t>Our associations captured a considerable set of non-overlapping genomic regions. To validate these associations, w</w:t>
      </w:r>
      <w:r w:rsidR="006779E3">
        <w:t>e next</w:t>
      </w:r>
      <w:r w:rsidR="004F7A78">
        <w:t xml:space="preserve"> determined if homologs from rice or </w:t>
      </w:r>
      <w:r w:rsidR="004F7A78" w:rsidRPr="00106BBD">
        <w:rPr>
          <w:i/>
          <w:iCs/>
        </w:rPr>
        <w:t>A. thaliana</w:t>
      </w:r>
      <w:r w:rsidR="004F7A78">
        <w:t xml:space="preserve"> with functionally validated roles in flowering </w:t>
      </w:r>
      <w:r w:rsidR="005B119A">
        <w:t>(1599 genes, Supp. Table X</w:t>
      </w:r>
      <w:r w:rsidR="00CE4B3B">
        <w:t>; Bouche et al., 2015; Yao et al., 2017</w:t>
      </w:r>
      <w:r w:rsidR="005B119A">
        <w:t xml:space="preserve">) </w:t>
      </w:r>
      <w:r w:rsidR="004F7A78">
        <w:t xml:space="preserve">were overrepresented in </w:t>
      </w:r>
      <w:r w:rsidR="00CE4B3B">
        <w:t>our genetic associations</w:t>
      </w:r>
      <w:r w:rsidR="004F7A78">
        <w:t xml:space="preserve">. </w:t>
      </w:r>
      <w:r w:rsidR="005B119A">
        <w:t>Across all 3,123 20kb regions, at all gardens, and in the north gardens, flowering homologs were significantly enriched (OR 1.57, 1.80, 1.65; p-values 6.3e-05, 0.027, 4.8e-05</w:t>
      </w:r>
      <w:r w:rsidR="00384F67">
        <w:t>).</w:t>
      </w:r>
      <w:r w:rsidR="00CE4B3B">
        <w:t xml:space="preserve"> These enrichments increased as we increased the stringency of the FDR adjustment, providing further support for the likely functional roles of these</w:t>
      </w:r>
      <w:r w:rsidR="0026306B">
        <w:t xml:space="preserve"> genomic r</w:t>
      </w:r>
      <w:r w:rsidR="00CE4B3B">
        <w:t>egions in flowering timing in this species</w:t>
      </w:r>
      <w:r w:rsidR="00233D87">
        <w:t>.</w:t>
      </w:r>
      <w:r w:rsidR="0026306B">
        <w:rPr>
          <w:i/>
          <w:iCs/>
          <w:sz w:val="18"/>
          <w:szCs w:val="18"/>
        </w:rPr>
        <w:br w:type="column"/>
      </w:r>
      <w:r w:rsidR="00CE4B3B" w:rsidRPr="00233D87">
        <w:rPr>
          <w:i/>
          <w:iCs/>
          <w:sz w:val="18"/>
          <w:szCs w:val="18"/>
        </w:rPr>
        <w:lastRenderedPageBreak/>
        <w:t xml:space="preserve">Figure 2. Combined Manhattan plots displaying associations above a 10% FDR for 18 combinations of subpopulation, site subset, and weather-derived flowering phenotype. Black vertical lines represent 20kb regions with associations above a 10% FDR for five or more of these 18 GWAS. Colored boxes indicate significant QTL intervals in the fourway cross (with less than a 1.5 LOD drop, </w:t>
      </w:r>
      <w:r w:rsidR="00A82289">
        <w:rPr>
          <w:noProof/>
        </w:rPr>
        <w:drawing>
          <wp:anchor distT="0" distB="0" distL="114300" distR="114300" simplePos="0" relativeHeight="251683840" behindDoc="0" locked="0" layoutInCell="1" allowOverlap="1" wp14:anchorId="34CCDFD2" wp14:editId="2DCF159E">
            <wp:simplePos x="0" y="0"/>
            <wp:positionH relativeFrom="margin">
              <wp:posOffset>-635</wp:posOffset>
            </wp:positionH>
            <wp:positionV relativeFrom="paragraph">
              <wp:posOffset>648970</wp:posOffset>
            </wp:positionV>
            <wp:extent cx="4999355" cy="4999355"/>
            <wp:effectExtent l="0" t="0" r="0" b="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_BLUP_Combined_Manhattans_GDD_dyln_subpops_sites_by_subgenome_with_QTL_and_20kb_common_associatio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9355" cy="4999355"/>
                    </a:xfrm>
                    <a:prstGeom prst="rect">
                      <a:avLst/>
                    </a:prstGeom>
                  </pic:spPr>
                </pic:pic>
              </a:graphicData>
            </a:graphic>
          </wp:anchor>
        </w:drawing>
      </w:r>
      <w:r w:rsidR="00CE4B3B" w:rsidRPr="00233D87">
        <w:rPr>
          <w:i/>
          <w:iCs/>
          <w:sz w:val="18"/>
          <w:szCs w:val="18"/>
        </w:rPr>
        <w:t xml:space="preserve">see also figure …X). Dashed horizontal line represents the Bonferroni threshold.  </w:t>
      </w:r>
    </w:p>
    <w:p w14:paraId="31ADBB2B" w14:textId="422209C6" w:rsidR="0026306B" w:rsidRDefault="0026306B" w:rsidP="00233D87">
      <w:pPr>
        <w:pBdr>
          <w:top w:val="nil"/>
          <w:left w:val="nil"/>
          <w:bottom w:val="nil"/>
          <w:right w:val="nil"/>
          <w:between w:val="nil"/>
        </w:pBdr>
        <w:spacing w:after="120"/>
        <w:rPr>
          <w:i/>
          <w:iCs/>
        </w:rPr>
      </w:pPr>
    </w:p>
    <w:p w14:paraId="4CA21426" w14:textId="50580EA0" w:rsidR="00221FC8" w:rsidRPr="00233D87" w:rsidRDefault="00221FC8" w:rsidP="00233D87">
      <w:pPr>
        <w:pBdr>
          <w:top w:val="nil"/>
          <w:left w:val="nil"/>
          <w:bottom w:val="nil"/>
          <w:right w:val="nil"/>
          <w:between w:val="nil"/>
        </w:pBdr>
        <w:spacing w:after="120"/>
      </w:pPr>
      <w:r>
        <w:rPr>
          <w:i/>
          <w:iCs/>
        </w:rPr>
        <w:t>Confirmation of genetic effects using a four</w:t>
      </w:r>
      <w:ins w:id="53" w:author="Juenger, Thomas E" w:date="2020-10-12T16:53:00Z">
        <w:r w:rsidR="006B1536">
          <w:rPr>
            <w:i/>
            <w:iCs/>
          </w:rPr>
          <w:t>-</w:t>
        </w:r>
      </w:ins>
      <w:r>
        <w:rPr>
          <w:i/>
          <w:iCs/>
        </w:rPr>
        <w:t xml:space="preserve">way cross </w:t>
      </w:r>
    </w:p>
    <w:p w14:paraId="4527B641" w14:textId="181C1357" w:rsidR="00C67A36" w:rsidRDefault="00D25049" w:rsidP="00C67A36">
      <w:pPr>
        <w:ind w:firstLine="720"/>
      </w:pPr>
      <w:r>
        <w:t>To confirm candidate</w:t>
      </w:r>
      <w:r w:rsidR="00C67A36">
        <w:t xml:space="preserve"> genomic regions and allelic effects underlying the </w:t>
      </w:r>
      <w:r>
        <w:t>flowering</w:t>
      </w:r>
      <w:r w:rsidR="00C67A36">
        <w:t xml:space="preserve"> responses in the</w:t>
      </w:r>
      <w:r>
        <w:t xml:space="preserve"> Gulf and Midwest</w:t>
      </w:r>
      <w:r w:rsidR="00C67A36">
        <w:t xml:space="preserve"> subpopulations, we analyzed flowering in an F2 cross between four individuals, two Midwest and two Gulf individuals. The parents of this cross were DAC, an early flowering Midwest individual, VS16, a late flowering Midwest individual, AP13, an early flowering Gulf individual, and WBC, a late flowering Gulf individual (Supplementary Figure X). We made F1 crosses of the two early flowering </w:t>
      </w:r>
      <w:del w:id="54" w:author="Alice MacQueen" w:date="2020-10-29T16:06:00Z">
        <w:r w:rsidR="00C67A36" w:rsidDel="001E2451">
          <w:delText>individuals</w:delText>
        </w:r>
      </w:del>
      <w:ins w:id="55" w:author="Alice MacQueen" w:date="2020-10-29T16:06:00Z">
        <w:r w:rsidR="001E2451">
          <w:t>genotypes</w:t>
        </w:r>
      </w:ins>
      <w:r w:rsidR="00C67A36">
        <w:t xml:space="preserve">, AP13xDAC, and the two late flowering </w:t>
      </w:r>
      <w:del w:id="56" w:author="Alice MacQueen" w:date="2020-10-29T16:06:00Z">
        <w:r w:rsidR="00C67A36" w:rsidDel="001E2451">
          <w:delText>individuals</w:delText>
        </w:r>
      </w:del>
      <w:ins w:id="57" w:author="Alice MacQueen" w:date="2020-10-29T16:06:00Z">
        <w:r w:rsidR="001E2451">
          <w:t>genotypes</w:t>
        </w:r>
      </w:ins>
      <w:r w:rsidR="00C67A36">
        <w:t xml:space="preserve">, WBCxVS16. We then clonally propagated and planted the four parents, the two F1 </w:t>
      </w:r>
      <w:del w:id="58" w:author="Alice MacQueen" w:date="2020-10-29T16:06:00Z">
        <w:r w:rsidR="00C67A36" w:rsidDel="001E2451">
          <w:delText xml:space="preserve">individuals </w:delText>
        </w:r>
      </w:del>
      <w:ins w:id="59" w:author="Alice MacQueen" w:date="2020-10-29T16:06:00Z">
        <w:r w:rsidR="001E2451">
          <w:t xml:space="preserve">genotypes </w:t>
        </w:r>
      </w:ins>
      <w:r w:rsidR="00C67A36">
        <w:t xml:space="preserve">(AP13xDAC, and VS16xWBC), and 801 F2 </w:t>
      </w:r>
      <w:del w:id="60" w:author="Alice MacQueen" w:date="2020-10-29T16:06:00Z">
        <w:r w:rsidR="00C67A36" w:rsidDel="001E2451">
          <w:delText xml:space="preserve">individuals </w:delText>
        </w:r>
      </w:del>
      <w:ins w:id="61" w:author="Alice MacQueen" w:date="2020-10-29T16:06:00Z">
        <w:r w:rsidR="001E2451">
          <w:t xml:space="preserve">genotypes </w:t>
        </w:r>
      </w:ins>
      <w:r w:rsidR="00C67A36">
        <w:t xml:space="preserve">at eight field sites, then recorded greenup and flowering date for </w:t>
      </w:r>
      <w:r w:rsidR="00222488">
        <w:t xml:space="preserve">the </w:t>
      </w:r>
      <w:r w:rsidR="00C67A36">
        <w:t xml:space="preserve">2019 </w:t>
      </w:r>
      <w:commentRangeStart w:id="62"/>
      <w:commentRangeStart w:id="63"/>
      <w:r w:rsidR="00C67A36">
        <w:t>season</w:t>
      </w:r>
      <w:commentRangeEnd w:id="62"/>
      <w:r w:rsidR="00EC428D">
        <w:rPr>
          <w:rStyle w:val="CommentReference"/>
        </w:rPr>
        <w:commentReference w:id="62"/>
      </w:r>
      <w:commentRangeEnd w:id="63"/>
      <w:r w:rsidR="005D296C">
        <w:rPr>
          <w:rStyle w:val="CommentReference"/>
        </w:rPr>
        <w:commentReference w:id="63"/>
      </w:r>
      <w:r w:rsidR="00C67A36">
        <w:t>.</w:t>
      </w:r>
    </w:p>
    <w:p w14:paraId="1F87C4E4" w14:textId="7641BD55" w:rsidR="00C67A36" w:rsidRDefault="00D25049" w:rsidP="00C67A36">
      <w:pPr>
        <w:ind w:firstLine="720"/>
      </w:pPr>
      <w:r>
        <w:t xml:space="preserve">To look for </w:t>
      </w:r>
      <w:commentRangeStart w:id="64"/>
      <w:r>
        <w:t>dominance</w:t>
      </w:r>
      <w:commentRangeEnd w:id="64"/>
      <w:r w:rsidR="001538B5">
        <w:rPr>
          <w:rStyle w:val="CommentReference"/>
        </w:rPr>
        <w:commentReference w:id="64"/>
      </w:r>
      <w:r>
        <w:t xml:space="preserve"> in flowering cues, w</w:t>
      </w:r>
      <w:r w:rsidR="00C67A36">
        <w:t>e compared the 2019 flowering dates of</w:t>
      </w:r>
      <w:ins w:id="65" w:author="Alice MacQueen" w:date="2020-10-29T16:06:00Z">
        <w:r w:rsidR="00FD1C37">
          <w:t xml:space="preserve"> the two</w:t>
        </w:r>
      </w:ins>
      <w:r w:rsidR="00C67A36">
        <w:t xml:space="preserve"> F1 </w:t>
      </w:r>
      <w:del w:id="66" w:author="Alice MacQueen" w:date="2020-10-29T16:06:00Z">
        <w:r w:rsidR="00C67A36" w:rsidDel="00FD1C37">
          <w:delText xml:space="preserve">individuals </w:delText>
        </w:r>
      </w:del>
      <w:ins w:id="67" w:author="Alice MacQueen" w:date="2020-10-29T16:06:00Z">
        <w:r w:rsidR="00FD1C37">
          <w:t xml:space="preserve">genotypes </w:t>
        </w:r>
      </w:ins>
      <w:r w:rsidR="00C67A36">
        <w:t>to th</w:t>
      </w:r>
      <w:ins w:id="68" w:author="Alice MacQueen" w:date="2020-10-29T16:08:00Z">
        <w:r w:rsidR="00FD1C37">
          <w:t>ose</w:t>
        </w:r>
      </w:ins>
      <w:del w:id="69" w:author="Alice MacQueen" w:date="2020-10-29T16:08:00Z">
        <w:r w:rsidR="00C67A36" w:rsidDel="00FD1C37">
          <w:delText>e</w:delText>
        </w:r>
      </w:del>
      <w:ins w:id="70" w:author="Alice MacQueen" w:date="2020-10-29T16:08:00Z">
        <w:r w:rsidR="00FD1C37">
          <w:t xml:space="preserve"> of the</w:t>
        </w:r>
      </w:ins>
      <w:r w:rsidR="005F584E">
        <w:t xml:space="preserve"> fourway</w:t>
      </w:r>
      <w:r w:rsidR="00C67A36">
        <w:t xml:space="preserve"> parent</w:t>
      </w:r>
      <w:ins w:id="71" w:author="Alice MacQueen" w:date="2020-10-29T16:08:00Z">
        <w:r w:rsidR="00FD1C37">
          <w:t xml:space="preserve"> genotypes</w:t>
        </w:r>
      </w:ins>
      <w:del w:id="72" w:author="Alice MacQueen" w:date="2020-10-29T16:08:00Z">
        <w:r w:rsidR="00C67A36" w:rsidDel="00FD1C37">
          <w:delText>s</w:delText>
        </w:r>
      </w:del>
      <w:r w:rsidR="00C67A36">
        <w:t xml:space="preserve"> and </w:t>
      </w:r>
      <w:ins w:id="73" w:author="Alice MacQueen" w:date="2020-10-29T16:08:00Z">
        <w:r w:rsidR="00FD1C37">
          <w:t xml:space="preserve">to </w:t>
        </w:r>
      </w:ins>
      <w:r w:rsidR="00C67A36">
        <w:t xml:space="preserve">the diversity panel. </w:t>
      </w:r>
      <w:del w:id="74" w:author="Alice MacQueen" w:date="2020-10-29T16:11:00Z">
        <w:r w:rsidR="00C67A36" w:rsidDel="00FD1C37">
          <w:delText xml:space="preserve">Though </w:delText>
        </w:r>
        <w:r w:rsidDel="00FD1C37">
          <w:delText>the two</w:delText>
        </w:r>
      </w:del>
      <w:ins w:id="75" w:author="Alice MacQueen" w:date="2020-10-29T16:11:00Z">
        <w:r w:rsidR="00FD1C37">
          <w:t>The</w:t>
        </w:r>
      </w:ins>
      <w:r>
        <w:t xml:space="preserve"> F1 </w:t>
      </w:r>
      <w:del w:id="76" w:author="Alice MacQueen" w:date="2020-10-29T16:07:00Z">
        <w:r w:rsidDel="00FD1C37">
          <w:delText xml:space="preserve">crosses </w:delText>
        </w:r>
      </w:del>
      <w:ins w:id="77" w:author="Alice MacQueen" w:date="2020-10-29T16:07:00Z">
        <w:r w:rsidR="00FD1C37">
          <w:t xml:space="preserve">genotypes </w:t>
        </w:r>
      </w:ins>
      <w:r>
        <w:lastRenderedPageBreak/>
        <w:t xml:space="preserve">differed in flowering date by </w:t>
      </w:r>
      <w:r w:rsidR="00C67A36">
        <w:t>17 days</w:t>
      </w:r>
      <w:r>
        <w:t xml:space="preserve"> on average</w:t>
      </w:r>
      <w:ins w:id="78" w:author="Alice MacQueen" w:date="2020-10-29T16:11:00Z">
        <w:r w:rsidR="00FD1C37">
          <w:t>; however</w:t>
        </w:r>
      </w:ins>
      <w:r w:rsidR="00C67A36">
        <w:t xml:space="preserve">, </w:t>
      </w:r>
      <w:ins w:id="79" w:author="Alice MacQueen" w:date="2020-10-29T16:11:00Z">
        <w:r w:rsidR="00FD1C37">
          <w:t xml:space="preserve">both F1 </w:t>
        </w:r>
      </w:ins>
      <w:ins w:id="80" w:author="Alice MacQueen" w:date="2020-10-29T16:12:00Z">
        <w:r w:rsidR="00FD1C37">
          <w:t xml:space="preserve">genotypes </w:t>
        </w:r>
      </w:ins>
      <w:del w:id="81" w:author="Alice MacQueen" w:date="2020-10-29T16:11:00Z">
        <w:r w:rsidR="00C67A36" w:rsidDel="00FD1C37">
          <w:delText xml:space="preserve">all F1 individuals </w:delText>
        </w:r>
      </w:del>
      <w:r w:rsidR="00C67A36">
        <w:t xml:space="preserve">flowered at </w:t>
      </w:r>
      <w:commentRangeStart w:id="82"/>
      <w:r w:rsidR="00C67A36">
        <w:t>similar dates as the</w:t>
      </w:r>
      <w:ins w:id="83" w:author="Alice MacQueen" w:date="2020-10-29T16:12:00Z">
        <w:r w:rsidR="00FD1C37">
          <w:t>ir</w:t>
        </w:r>
      </w:ins>
      <w:r w:rsidR="00C67A36">
        <w:t xml:space="preserve"> Midwest parent</w:t>
      </w:r>
      <w:ins w:id="84" w:author="Alice MacQueen" w:date="2020-10-29T16:12:00Z">
        <w:r w:rsidR="00FD1C37">
          <w:t xml:space="preserve"> genotype</w:t>
        </w:r>
      </w:ins>
      <w:del w:id="85" w:author="Alice MacQueen" w:date="2020-10-29T16:12:00Z">
        <w:r w:rsidR="00C67A36" w:rsidDel="00FD1C37">
          <w:delText>s</w:delText>
        </w:r>
      </w:del>
      <w:r w:rsidR="00C67A36">
        <w:t xml:space="preserve"> each year, and as Midwest subpopulation individuals in general (</w:t>
      </w:r>
      <w:r w:rsidR="00795EC4">
        <w:t>Supplementary Figure X</w:t>
      </w:r>
      <w:r w:rsidR="00C67A36">
        <w:t>; early and late F1s flowered 8.1 +/- 8.1 and 7.9 +/- 13.3 days behind their F0 parents</w:t>
      </w:r>
      <w:ins w:id="86" w:author="Alice MacQueen" w:date="2020-10-29T16:12:00Z">
        <w:r w:rsidR="00FD1C37">
          <w:t>)</w:t>
        </w:r>
      </w:ins>
      <w:r w:rsidR="00C67A36">
        <w:t xml:space="preserve">. </w:t>
      </w:r>
      <w:commentRangeEnd w:id="82"/>
      <w:r w:rsidR="004146FF">
        <w:rPr>
          <w:rStyle w:val="CommentReference"/>
        </w:rPr>
        <w:commentReference w:id="82"/>
      </w:r>
    </w:p>
    <w:p w14:paraId="2F3C4146" w14:textId="102B368B" w:rsidR="00C40A28" w:rsidRDefault="00D25049" w:rsidP="007A4790">
      <w:pPr>
        <w:ind w:firstLine="720"/>
      </w:pPr>
      <w:r>
        <w:t xml:space="preserve">To confirm associations </w:t>
      </w:r>
      <w:del w:id="87" w:author="Juenger, Thomas E" w:date="2020-10-12T14:59:00Z">
        <w:r w:rsidDel="00D8027C">
          <w:delText xml:space="preserve">for genetic BLUPs </w:delText>
        </w:r>
      </w:del>
      <w:r>
        <w:t xml:space="preserve">for flowering in our diversity </w:t>
      </w:r>
      <w:ins w:id="88" w:author="Juenger, Thomas E" w:date="2020-10-12T16:47:00Z">
        <w:r w:rsidR="006B1536">
          <w:t xml:space="preserve">GWAS </w:t>
        </w:r>
      </w:ins>
      <w:r>
        <w:t xml:space="preserve">panel, we </w:t>
      </w:r>
      <w:r w:rsidR="00BF33D7">
        <w:t xml:space="preserve">conducted QTL mapping of greenup and flowering in 2019 for seven common gardens. </w:t>
      </w:r>
      <w:r w:rsidR="00795EC4">
        <w:t>We</w:t>
      </w:r>
      <w:r w:rsidR="00BF33D7">
        <w:t xml:space="preserve"> again</w:t>
      </w:r>
      <w:r w:rsidR="00795EC4">
        <w:t xml:space="preserve"> </w:t>
      </w:r>
      <w:r w:rsidR="00BF33D7">
        <w:t>analyzed flowering in three ways</w:t>
      </w:r>
      <w:r w:rsidR="00795EC4">
        <w:t>: as a function of Julian date (‘flowering date’), as a function of cumulative GDD between greenup and flowering (‘flowering GDD’)</w:t>
      </w:r>
      <w:r w:rsidR="00547513">
        <w:t xml:space="preserve">, and as a function of daylength at flowering </w:t>
      </w:r>
      <w:r w:rsidR="00C87644">
        <w:t>(‘flowering daylength’)</w:t>
      </w:r>
      <w:r w:rsidR="00795EC4">
        <w:t>. There were no significant QTL for greenup.</w:t>
      </w:r>
      <w:r w:rsidR="00547513">
        <w:t xml:space="preserve"> </w:t>
      </w:r>
      <w:r w:rsidR="00795EC4">
        <w:t>There were eight QTL for flowering date</w:t>
      </w:r>
      <w:r w:rsidR="00A447C6">
        <w:t xml:space="preserve"> and </w:t>
      </w:r>
      <w:r w:rsidR="00795EC4">
        <w:t xml:space="preserve">five QTL for flowering GDD, </w:t>
      </w:r>
      <w:r w:rsidR="00547513">
        <w:t>three</w:t>
      </w:r>
      <w:r w:rsidR="00795EC4">
        <w:t xml:space="preserve"> of which overlapped with QTL for flowering date</w:t>
      </w:r>
      <w:r w:rsidR="00547513">
        <w:t>. There were ten QTL for flowerin</w:t>
      </w:r>
      <w:r w:rsidR="00A447C6">
        <w:t xml:space="preserve">g daylength, five of which overlapped with QTL for flowering date, and two of which overlapped with flowering GDD. When multiple flowering phenotypes overlapped at a QTL, flowering daylength had the highest LOD scores in four of five cases. Both flowering GDD and flowering daylength had unique QTL, and daylength had higher explanatory power than flowering date for the majority of QTL. </w:t>
      </w:r>
      <w:r w:rsidR="00884A1C">
        <w:t xml:space="preserve"> All QTL for flowering overlapped one or more homologs from rice or </w:t>
      </w:r>
      <w:r w:rsidR="00884A1C" w:rsidRPr="00106BBD">
        <w:rPr>
          <w:i/>
          <w:iCs/>
        </w:rPr>
        <w:t>A. thaliana</w:t>
      </w:r>
      <w:r w:rsidR="00884A1C">
        <w:t xml:space="preserve"> with functionally validated roles in flowering.  </w:t>
      </w:r>
      <w:r w:rsidR="00A447C6">
        <w:t xml:space="preserve">The most significant QTL were on Chr02N, Chr04K, and two positions on Chr05N. </w:t>
      </w:r>
      <w:r w:rsidR="00C40A28">
        <w:t xml:space="preserve"> </w:t>
      </w:r>
      <w:r w:rsidR="00A447C6">
        <w:t xml:space="preserve">Of these strongest four QTL, all but the QTL on Chr02N had consistent associations in five or more GWAS </w:t>
      </w:r>
      <w:del w:id="89" w:author="Juenger, Thomas E" w:date="2020-10-12T15:00:00Z">
        <w:r w:rsidR="00A447C6" w:rsidDel="00D8027C">
          <w:delText>on genetic BLUPs</w:delText>
        </w:r>
        <w:r w:rsidR="00CD7BC2" w:rsidDel="00D8027C">
          <w:delText xml:space="preserve"> </w:delText>
        </w:r>
      </w:del>
      <w:r w:rsidR="00CD7BC2">
        <w:t>(Figure 2)</w:t>
      </w:r>
      <w:r w:rsidR="00A447C6">
        <w:t xml:space="preserve">. </w:t>
      </w:r>
      <w:r w:rsidR="00C40A28">
        <w:t xml:space="preserve"> The QTL on Chr02N </w:t>
      </w:r>
      <w:r w:rsidR="00253142">
        <w:t xml:space="preserve">overlapped </w:t>
      </w:r>
      <w:r w:rsidR="00253142" w:rsidRPr="00253142">
        <w:t>Pavir.2NG474600</w:t>
      </w:r>
      <w:r w:rsidR="00253142">
        <w:t xml:space="preserve">, which is homologous to the rice gene SIP1. </w:t>
      </w:r>
      <w:r w:rsidR="00253142" w:rsidRPr="00253142">
        <w:t>SIP1 participates in regulation of flowering time in rice by recruiting OsTrx1 to Ehd1</w:t>
      </w:r>
      <w:r w:rsidR="0049230D">
        <w:t>, a major promoter of flowering.</w:t>
      </w:r>
      <w:r w:rsidR="00EF27D9">
        <w:t xml:space="preserve"> </w:t>
      </w:r>
      <w:r w:rsidR="00DF3864">
        <w:t xml:space="preserve">The </w:t>
      </w:r>
      <w:r w:rsidR="002232FD">
        <w:t xml:space="preserve">QTL on Chr04K overlapped </w:t>
      </w:r>
      <w:r w:rsidR="00900DB3">
        <w:t xml:space="preserve">six genes with functional validated roles in flowering, including </w:t>
      </w:r>
      <w:r w:rsidR="002232FD" w:rsidRPr="002232FD">
        <w:t>Pavir.4KG047800</w:t>
      </w:r>
      <w:r w:rsidR="002232FD">
        <w:t xml:space="preserve">, which is homologous to the rice gene </w:t>
      </w:r>
      <w:r w:rsidR="002232FD" w:rsidRPr="002232FD">
        <w:t>Hd3a</w:t>
      </w:r>
      <w:r w:rsidR="002232FD">
        <w:t xml:space="preserve">. Hd3a </w:t>
      </w:r>
      <w:r w:rsidR="002232FD" w:rsidRPr="002232FD">
        <w:t>promotes transition to flowering downstream of Hd1 under short-day conditions</w:t>
      </w:r>
      <w:r w:rsidR="002232FD">
        <w:t xml:space="preserve"> in rice.</w:t>
      </w:r>
      <w:r w:rsidR="00601365">
        <w:t xml:space="preserve"> The QTL at 2Mb on Chr05N overlapped five genes with functional validated roles in flowering, including </w:t>
      </w:r>
      <w:r w:rsidR="00601365" w:rsidRPr="002232FD">
        <w:t>Pavir.4KG047800</w:t>
      </w:r>
    </w:p>
    <w:p w14:paraId="10E44682" w14:textId="3C7E45BA" w:rsidR="00795EC4" w:rsidRDefault="00A447C6" w:rsidP="007A4790">
      <w:pPr>
        <w:ind w:firstLine="720"/>
      </w:pPr>
      <w:r>
        <w:t xml:space="preserve">Of the smaller QTL, the QTL </w:t>
      </w:r>
      <w:r w:rsidR="00CD7BC2">
        <w:t xml:space="preserve">for flowering daylength </w:t>
      </w:r>
      <w:r>
        <w:t>on Chr</w:t>
      </w:r>
      <w:r w:rsidR="00CD7BC2">
        <w:t>02K, and the QTL for flowering daylength on Chr09N overlapped with the 20kb interval with consistent associations in five or more GWAS</w:t>
      </w:r>
      <w:del w:id="90" w:author="Juenger, Thomas E" w:date="2020-10-12T15:01:00Z">
        <w:r w:rsidR="00CD7BC2" w:rsidDel="005B0C9D">
          <w:delText xml:space="preserve"> on genetic BLUPs</w:delText>
        </w:r>
      </w:del>
      <w:r w:rsidR="00CD7BC2">
        <w:t xml:space="preserve">. Thus, we confirmed </w:t>
      </w:r>
      <w:r w:rsidR="00814EBF">
        <w:t>that five genomic regions with consistent genetic associations also had</w:t>
      </w:r>
      <w:r w:rsidR="00CD7BC2">
        <w:t xml:space="preserve"> effects on flowering </w:t>
      </w:r>
      <w:r w:rsidR="00814EBF">
        <w:t xml:space="preserve">in a </w:t>
      </w:r>
      <w:r w:rsidR="00CD7BC2">
        <w:t>four</w:t>
      </w:r>
      <w:r w:rsidR="00233D87">
        <w:t>-</w:t>
      </w:r>
      <w:r w:rsidR="00CD7BC2">
        <w:t xml:space="preserve">way </w:t>
      </w:r>
      <w:r w:rsidR="00D40C86">
        <w:t xml:space="preserve">mapping </w:t>
      </w:r>
      <w:r w:rsidR="00CD7BC2">
        <w:t>population</w:t>
      </w:r>
      <w:r w:rsidR="00814EBF">
        <w:t xml:space="preserve"> created from individuals from the same populations</w:t>
      </w:r>
      <w:r w:rsidR="00CD7BC2">
        <w:t>.</w:t>
      </w:r>
    </w:p>
    <w:p w14:paraId="2B9F8D3C" w14:textId="30511F6F" w:rsidR="00280A33" w:rsidRPr="00280A33" w:rsidRDefault="00280A33" w:rsidP="007500CC">
      <w:pPr>
        <w:rPr>
          <w:rPrChange w:id="91" w:author="Alice MacQueen" w:date="2020-11-11T09:36:00Z">
            <w:rPr/>
          </w:rPrChange>
        </w:rPr>
      </w:pPr>
      <w:ins w:id="92" w:author="Alice MacQueen" w:date="2020-11-11T09:36:00Z">
        <w:r>
          <w:rPr>
            <w:i/>
            <w:iCs/>
          </w:rPr>
          <w:tab/>
        </w:r>
      </w:ins>
      <w:ins w:id="93" w:author="Alice MacQueen" w:date="2020-11-11T09:40:00Z">
        <w:r w:rsidR="00201E4B">
          <w:t xml:space="preserve"> </w:t>
        </w:r>
      </w:ins>
    </w:p>
    <w:p w14:paraId="24A1D011" w14:textId="4DCA6304" w:rsidR="004A5825" w:rsidRDefault="004A5825" w:rsidP="007500CC">
      <w:pPr>
        <w:rPr>
          <w:i/>
          <w:iCs/>
        </w:rPr>
      </w:pPr>
      <w:r w:rsidRPr="004A5825">
        <w:rPr>
          <w:i/>
          <w:iCs/>
        </w:rPr>
        <w:t>Genotype-by-environment effects o</w:t>
      </w:r>
      <w:ins w:id="94" w:author="Alice MacQueen" w:date="2020-11-11T09:36:00Z">
        <w:r w:rsidR="00280A33">
          <w:rPr>
            <w:i/>
            <w:iCs/>
          </w:rPr>
          <w:t>n</w:t>
        </w:r>
      </w:ins>
      <w:del w:id="95" w:author="Alice MacQueen" w:date="2020-11-11T09:36:00Z">
        <w:r w:rsidRPr="004A5825" w:rsidDel="00280A33">
          <w:rPr>
            <w:i/>
            <w:iCs/>
          </w:rPr>
          <w:delText>f</w:delText>
        </w:r>
      </w:del>
      <w:r w:rsidRPr="004A5825">
        <w:rPr>
          <w:i/>
          <w:iCs/>
        </w:rPr>
        <w:t xml:space="preserve"> </w:t>
      </w:r>
      <w:ins w:id="96" w:author="Alice MacQueen" w:date="2020-11-11T09:55:00Z">
        <w:r w:rsidR="002A34F9">
          <w:rPr>
            <w:i/>
            <w:iCs/>
          </w:rPr>
          <w:t xml:space="preserve">greenup and </w:t>
        </w:r>
      </w:ins>
      <w:r w:rsidRPr="004A5825">
        <w:rPr>
          <w:i/>
          <w:iCs/>
        </w:rPr>
        <w:t>flowering as functions of environmental cues</w:t>
      </w:r>
    </w:p>
    <w:p w14:paraId="10473052" w14:textId="448CB16C" w:rsidR="006D4EDE" w:rsidRDefault="001950CC" w:rsidP="002A7DC1">
      <w:pPr>
        <w:rPr>
          <w:ins w:id="97" w:author="Alice MacQueen" w:date="2020-10-29T16:36:00Z"/>
        </w:rPr>
      </w:pPr>
      <w:r>
        <w:tab/>
      </w:r>
      <w:ins w:id="98" w:author="Alice MacQueen" w:date="2020-11-11T09:45:00Z">
        <w:r w:rsidR="002D259C">
          <w:t>At the continental scale, we did not find</w:t>
        </w:r>
      </w:ins>
      <w:ins w:id="99" w:author="Alice MacQueen" w:date="2020-11-11T09:42:00Z">
        <w:r w:rsidR="002D259C">
          <w:t xml:space="preserve"> consistent a</w:t>
        </w:r>
      </w:ins>
      <w:ins w:id="100" w:author="Alice MacQueen" w:date="2020-11-11T09:43:00Z">
        <w:r w:rsidR="002D259C">
          <w:t>ssociations for greenup, due to the</w:t>
        </w:r>
      </w:ins>
      <w:ins w:id="101" w:author="Alice MacQueen" w:date="2020-11-11T09:42:00Z">
        <w:r w:rsidR="002D259C">
          <w:t xml:space="preserve"> presence of negative phenotypic and genetic correlations in greenup date between the Texas and North gardens. </w:t>
        </w:r>
      </w:ins>
      <w:ins w:id="102" w:author="Alice MacQueen" w:date="2020-11-11T09:43:00Z">
        <w:r w:rsidR="002D259C">
          <w:t xml:space="preserve">In contrast, there </w:t>
        </w:r>
      </w:ins>
      <w:ins w:id="103" w:author="Alice MacQueen" w:date="2020-11-11T09:44:00Z">
        <w:r w:rsidR="002D259C">
          <w:t xml:space="preserve">were some </w:t>
        </w:r>
      </w:ins>
      <w:ins w:id="104" w:author="Alice MacQueen" w:date="2020-11-11T09:55:00Z">
        <w:r w:rsidR="002A34F9">
          <w:t>recurring</w:t>
        </w:r>
      </w:ins>
      <w:ins w:id="105" w:author="Alice MacQueen" w:date="2020-11-11T09:44:00Z">
        <w:r w:rsidR="002D259C">
          <w:t xml:space="preserve"> </w:t>
        </w:r>
      </w:ins>
      <w:del w:id="106" w:author="Alice MacQueen" w:date="2020-11-11T09:43:00Z">
        <w:r w:rsidR="00233D87" w:rsidDel="002D259C">
          <w:delText xml:space="preserve">While the presence of </w:delText>
        </w:r>
      </w:del>
      <w:del w:id="107" w:author="Alice MacQueen" w:date="2020-11-11T09:44:00Z">
        <w:r w:rsidR="00233D87" w:rsidDel="002D259C">
          <w:delText xml:space="preserve">different </w:delText>
        </w:r>
      </w:del>
      <w:r w:rsidR="00233D87">
        <w:t>associations</w:t>
      </w:r>
      <w:ins w:id="108" w:author="Alice MacQueen" w:date="2020-11-11T09:43:00Z">
        <w:r w:rsidR="002D259C">
          <w:t xml:space="preserve"> for flowering</w:t>
        </w:r>
      </w:ins>
      <w:r w:rsidR="00233D87">
        <w:t xml:space="preserve"> at</w:t>
      </w:r>
      <w:ins w:id="109" w:author="Alice MacQueen" w:date="2020-11-11T09:55:00Z">
        <w:r w:rsidR="002A34F9">
          <w:t xml:space="preserve"> both</w:t>
        </w:r>
      </w:ins>
      <w:r w:rsidR="00233D87">
        <w:t xml:space="preserve"> the Texas and North gardens</w:t>
      </w:r>
      <w:ins w:id="110" w:author="Alice MacQueen" w:date="2020-11-11T09:44:00Z">
        <w:r w:rsidR="002D259C">
          <w:t>. For flowering</w:t>
        </w:r>
      </w:ins>
      <w:del w:id="111" w:author="Alice MacQueen" w:date="2020-11-11T09:45:00Z">
        <w:r w:rsidR="00233D87" w:rsidDel="002D259C">
          <w:delText xml:space="preserve"> demonstrated GxE in flowering at a continental scale</w:delText>
        </w:r>
      </w:del>
      <w:r w:rsidR="00233D87">
        <w:t>, o</w:t>
      </w:r>
      <w:r>
        <w:t xml:space="preserve">ur analysis of G and GxE </w:t>
      </w:r>
      <w:r w:rsidR="00233D87">
        <w:t>within each of</w:t>
      </w:r>
      <w:r>
        <w:t xml:space="preserve"> our eight common gardens </w:t>
      </w:r>
      <w:r w:rsidR="00233D87">
        <w:t>also</w:t>
      </w:r>
      <w:r>
        <w:t xml:space="preserve"> suggested the presence of GxE for rainfall, GDD, and photoperiod cues for flowering, for which variation </w:t>
      </w:r>
      <w:r w:rsidR="0024741A">
        <w:t xml:space="preserve">was </w:t>
      </w:r>
      <w:r>
        <w:t xml:space="preserve">more visible outside of each subpopulations’ native range. </w:t>
      </w:r>
      <w:ins w:id="112" w:author="Alice MacQueen" w:date="2020-11-11T09:46:00Z">
        <w:r w:rsidR="002D259C">
          <w:t xml:space="preserve">We first explored GxE in greenup as a function of two environmental cues with additional analyses: 1) as a function of Julian date (‘greenup date’); and 2) as a function of cumulative GDD in the ten days before greenup (‘greenup GDD’). </w:t>
        </w:r>
      </w:ins>
      <w:r w:rsidR="0024741A">
        <w:t xml:space="preserve">We </w:t>
      </w:r>
      <w:ins w:id="113" w:author="Alice MacQueen" w:date="2020-11-11T09:46:00Z">
        <w:r w:rsidR="002D259C">
          <w:t xml:space="preserve">then </w:t>
        </w:r>
      </w:ins>
      <w:ins w:id="114" w:author="Juenger, Thomas E" w:date="2020-10-12T16:57:00Z">
        <w:r w:rsidR="00BF2EB0">
          <w:t>extend</w:t>
        </w:r>
      </w:ins>
      <w:ins w:id="115" w:author="Alice MacQueen" w:date="2020-11-11T09:45:00Z">
        <w:r w:rsidR="002D259C">
          <w:t>ed</w:t>
        </w:r>
      </w:ins>
      <w:ins w:id="116" w:author="Juenger, Thomas E" w:date="2020-10-12T16:57:00Z">
        <w:r w:rsidR="00BF2EB0">
          <w:t xml:space="preserve"> our exploration of </w:t>
        </w:r>
      </w:ins>
      <w:del w:id="117" w:author="Juenger, Thomas E" w:date="2020-10-12T16:57:00Z">
        <w:r w:rsidR="0024741A" w:rsidDel="00BF2EB0">
          <w:delText xml:space="preserve">evaluated </w:delText>
        </w:r>
      </w:del>
      <w:r w:rsidR="0024741A">
        <w:t>GxE in flowering as a function of five environmental cues</w:t>
      </w:r>
      <w:ins w:id="118" w:author="Juenger, Thomas E" w:date="2020-10-12T16:57:00Z">
        <w:r w:rsidR="00BF2EB0">
          <w:t xml:space="preserve"> with additional analyses</w:t>
        </w:r>
      </w:ins>
      <w:r w:rsidR="0024741A">
        <w:t xml:space="preserve">: </w:t>
      </w:r>
      <w:ins w:id="119" w:author="Alice MacQueen" w:date="2020-11-11T09:46:00Z">
        <w:r w:rsidR="002D259C">
          <w:t xml:space="preserve">1) </w:t>
        </w:r>
      </w:ins>
      <w:r>
        <w:t>as a function of daylength at flowering (‘flowering daylength’)</w:t>
      </w:r>
      <w:ins w:id="120" w:author="Alice MacQueen" w:date="2020-11-11T09:46:00Z">
        <w:r w:rsidR="002D259C">
          <w:t xml:space="preserve">; 2) </w:t>
        </w:r>
      </w:ins>
      <w:del w:id="121" w:author="Alice MacQueen" w:date="2020-11-11T09:46:00Z">
        <w:r w:rsidDel="002D259C">
          <w:delText>,</w:delText>
        </w:r>
        <w:r w:rsidR="00831D3F" w:rsidDel="002D259C">
          <w:delText xml:space="preserve"> </w:delText>
        </w:r>
      </w:del>
      <w:r w:rsidR="00831D3F">
        <w:t>as a function of daylength change</w:t>
      </w:r>
      <w:r w:rsidR="00197C10">
        <w:t xml:space="preserve"> from the previous day</w:t>
      </w:r>
      <w:r w:rsidR="0065684F">
        <w:t xml:space="preserve"> on the day of</w:t>
      </w:r>
      <w:r w:rsidR="00831D3F">
        <w:t xml:space="preserve"> flowering (‘flowering daylength change’)</w:t>
      </w:r>
      <w:ins w:id="122" w:author="Alice MacQueen" w:date="2020-11-11T09:46:00Z">
        <w:r w:rsidR="002D259C">
          <w:t>; 3)</w:t>
        </w:r>
      </w:ins>
      <w:r>
        <w:t xml:space="preserve"> as a function of cumulative GDD between greenup and flowering (‘flowering GDD’)</w:t>
      </w:r>
      <w:ins w:id="123" w:author="Alice MacQueen" w:date="2020-11-11T09:46:00Z">
        <w:r w:rsidR="002D259C">
          <w:t>; 4)</w:t>
        </w:r>
      </w:ins>
      <w:del w:id="124" w:author="Alice MacQueen" w:date="2020-11-11T09:46:00Z">
        <w:r w:rsidDel="002D259C">
          <w:delText>,</w:delText>
        </w:r>
      </w:del>
      <w:r>
        <w:t xml:space="preserve"> as a function of rainfall on the day </w:t>
      </w:r>
      <w:r>
        <w:lastRenderedPageBreak/>
        <w:t>of flowering (‘flowering rainfall’)</w:t>
      </w:r>
      <w:ins w:id="125" w:author="Alice MacQueen" w:date="2020-11-11T09:46:00Z">
        <w:r w:rsidR="002D259C">
          <w:t>;</w:t>
        </w:r>
      </w:ins>
      <w:del w:id="126" w:author="Alice MacQueen" w:date="2020-11-11T09:46:00Z">
        <w:r w:rsidDel="002D259C">
          <w:delText>,</w:delText>
        </w:r>
      </w:del>
      <w:r>
        <w:t xml:space="preserve"> and </w:t>
      </w:r>
      <w:ins w:id="127" w:author="Alice MacQueen" w:date="2020-11-11T09:46:00Z">
        <w:r w:rsidR="002D259C">
          <w:t xml:space="preserve">5) </w:t>
        </w:r>
      </w:ins>
      <w:r>
        <w:t xml:space="preserve">as a function </w:t>
      </w:r>
      <w:r w:rsidR="00BC148D">
        <w:t xml:space="preserve">of </w:t>
      </w:r>
      <w:r w:rsidR="00F52223">
        <w:t>rainfall between greenup and flowering</w:t>
      </w:r>
      <w:r w:rsidR="00333E00">
        <w:t xml:space="preserve"> (‘cumulative rainfall’)</w:t>
      </w:r>
      <w:r w:rsidR="003B3194">
        <w:t xml:space="preserve">. </w:t>
      </w:r>
    </w:p>
    <w:p w14:paraId="43A4CFA5" w14:textId="594A6407" w:rsidR="002A7DC1" w:rsidRDefault="0024741A" w:rsidP="006D4EDE">
      <w:pPr>
        <w:ind w:firstLine="720"/>
        <w:rPr>
          <w:ins w:id="128" w:author="Alice MacQueen" w:date="2020-11-11T09:32:00Z"/>
        </w:rPr>
      </w:pPr>
      <w:r>
        <w:t xml:space="preserve">We </w:t>
      </w:r>
      <w:r w:rsidR="003B3194">
        <w:t>conducted univariate GWAS at each common garden</w:t>
      </w:r>
      <w:r w:rsidR="00607891">
        <w:t xml:space="preserve"> </w:t>
      </w:r>
      <w:r w:rsidR="009B2954">
        <w:t xml:space="preserve">for </w:t>
      </w:r>
      <w:del w:id="129" w:author="Alice MacQueen" w:date="2020-11-11T09:47:00Z">
        <w:r w:rsidR="009B2954" w:rsidDel="002D259C">
          <w:delText>these flowering functions</w:delText>
        </w:r>
      </w:del>
      <w:ins w:id="130" w:author="Alice MacQueen" w:date="2020-11-11T09:47:00Z">
        <w:r w:rsidR="002D259C">
          <w:t>these functions of greenup and flowering</w:t>
        </w:r>
      </w:ins>
      <w:r w:rsidR="009B2954">
        <w:t>,</w:t>
      </w:r>
      <w:r w:rsidR="003B3194">
        <w:t xml:space="preserve"> then analyzed the allelic effects of unlinked SNPs across common garden sites for the top </w:t>
      </w:r>
      <w:del w:id="131" w:author="Alice MacQueen" w:date="2020-11-11T09:47:00Z">
        <w:r w:rsidR="003B3194" w:rsidDel="002D259C">
          <w:delText xml:space="preserve">XK </w:delText>
        </w:r>
      </w:del>
      <w:ins w:id="132" w:author="Alice MacQueen" w:date="2020-11-11T09:47:00Z">
        <w:r w:rsidR="002D259C">
          <w:t xml:space="preserve">5000 or 1000 </w:t>
        </w:r>
      </w:ins>
      <w:r w:rsidR="003B3194">
        <w:t>SNPs</w:t>
      </w:r>
      <w:ins w:id="133" w:author="Alice MacQueen" w:date="2020-11-11T09:47:00Z">
        <w:r w:rsidR="002D259C">
          <w:t>, respectively,</w:t>
        </w:r>
      </w:ins>
      <w:r w:rsidR="003B3194">
        <w:t xml:space="preserve"> using mash</w:t>
      </w:r>
      <w:r w:rsidR="00157484">
        <w:t xml:space="preserve">. </w:t>
      </w:r>
      <w:r>
        <w:t>When</w:t>
      </w:r>
      <w:r w:rsidR="00233D87">
        <w:t xml:space="preserve"> the same SNP set is</w:t>
      </w:r>
      <w:r>
        <w:t xml:space="preserve"> used in multiple univariate GWAS, </w:t>
      </w:r>
      <w:r w:rsidR="00233D87">
        <w:t xml:space="preserve">a subsequent mash analysis </w:t>
      </w:r>
      <w:r>
        <w:t>share</w:t>
      </w:r>
      <w:r w:rsidR="00233D87">
        <w:t>s</w:t>
      </w:r>
      <w:r>
        <w:t xml:space="preserve"> information on patterns of effect size and direction </w:t>
      </w:r>
      <w:r w:rsidR="00233D87">
        <w:t>for SNPs across these</w:t>
      </w:r>
      <w:r>
        <w:t xml:space="preserve"> GWAS, improving the power to detect significant, shared results.</w:t>
      </w:r>
      <w:ins w:id="134" w:author="Alice MacQueen" w:date="2020-10-29T16:29:00Z">
        <w:r w:rsidR="002A7DC1">
          <w:t xml:space="preserve"> Importantly, mash allows – indeed, even generates – multiple </w:t>
        </w:r>
      </w:ins>
      <w:ins w:id="135" w:author="Alice MacQueen" w:date="2020-10-29T16:30:00Z">
        <w:r w:rsidR="002A7DC1">
          <w:t xml:space="preserve">covariance matrices that particular SNP effects can load on to. Mash then shrinks effect estimates </w:t>
        </w:r>
      </w:ins>
      <w:ins w:id="136" w:author="Alice MacQueen" w:date="2020-10-29T16:31:00Z">
        <w:r w:rsidR="002A7DC1">
          <w:t xml:space="preserve">for each SNP </w:t>
        </w:r>
      </w:ins>
      <w:ins w:id="137" w:author="Alice MacQueen" w:date="2020-10-29T16:30:00Z">
        <w:r w:rsidR="002A7DC1">
          <w:t>towards one of a set of covariance matrices</w:t>
        </w:r>
      </w:ins>
      <w:ins w:id="138" w:author="Alice MacQueen" w:date="2020-10-29T16:31:00Z">
        <w:r w:rsidR="002A7DC1">
          <w:t>. Just as different geneti</w:t>
        </w:r>
      </w:ins>
      <w:ins w:id="139" w:author="Alice MacQueen" w:date="2020-10-29T16:32:00Z">
        <w:r w:rsidR="002A7DC1">
          <w:t>c subpopulations can have different strengths of connection between phenotypes and genotypes</w:t>
        </w:r>
      </w:ins>
      <w:ins w:id="140" w:author="Alice MacQueen" w:date="2020-10-29T16:33:00Z">
        <w:r w:rsidR="002A7DC1">
          <w:t xml:space="preserve"> (Korte and Farlow 2013)</w:t>
        </w:r>
      </w:ins>
      <w:ins w:id="141" w:author="Alice MacQueen" w:date="2020-10-29T16:32:00Z">
        <w:r w:rsidR="002A7DC1">
          <w:t>, and different genetic covariances between these phenotypes at d</w:t>
        </w:r>
      </w:ins>
      <w:ins w:id="142" w:author="Alice MacQueen" w:date="2020-10-29T16:33:00Z">
        <w:r w:rsidR="002A7DC1">
          <w:t xml:space="preserve">ifferent gardens (Figure 1B), distinct SNPs can have different patterns of effect, or covariances, on phenotypes at different gardens. </w:t>
        </w:r>
      </w:ins>
      <w:ins w:id="143" w:author="Alice MacQueen" w:date="2020-10-29T16:35:00Z">
        <w:r w:rsidR="002A7DC1">
          <w:t xml:space="preserve">These user-specified and data-driven covariance matrices are an important </w:t>
        </w:r>
      </w:ins>
      <w:ins w:id="144" w:author="Alice MacQueen" w:date="2020-10-29T18:28:00Z">
        <w:r w:rsidR="00862514">
          <w:t xml:space="preserve">advantage mash </w:t>
        </w:r>
      </w:ins>
      <w:ins w:id="145" w:author="Alice MacQueen" w:date="2020-11-11T09:54:00Z">
        <w:r w:rsidR="004F24A8">
          <w:t>offers</w:t>
        </w:r>
      </w:ins>
      <w:ins w:id="146" w:author="Alice MacQueen" w:date="2020-10-29T16:35:00Z">
        <w:r w:rsidR="002A7DC1">
          <w:t xml:space="preserve"> for studying patterns of GxE.</w:t>
        </w:r>
      </w:ins>
      <w:ins w:id="147" w:author="Alice MacQueen" w:date="2020-10-29T18:28:00Z">
        <w:r w:rsidR="000C3720">
          <w:t xml:space="preserve"> </w:t>
        </w:r>
      </w:ins>
    </w:p>
    <w:p w14:paraId="0B437CE3" w14:textId="365C4842" w:rsidR="008E48DB" w:rsidRDefault="002A34F9" w:rsidP="006D4EDE">
      <w:pPr>
        <w:ind w:firstLine="720"/>
        <w:rPr>
          <w:ins w:id="148" w:author="Alice MacQueen" w:date="2020-11-11T11:33:00Z"/>
        </w:rPr>
      </w:pPr>
      <w:ins w:id="149" w:author="Alice MacQueen" w:date="2020-11-11T09:56:00Z">
        <w:r>
          <w:t>We first used mash to examine GxE in greenup in the Gulf subpopulation</w:t>
        </w:r>
      </w:ins>
      <w:ins w:id="150" w:author="Alice MacQueen" w:date="2020-11-11T10:15:00Z">
        <w:r w:rsidR="006C1BBB">
          <w:t xml:space="preserve"> across 16</w:t>
        </w:r>
      </w:ins>
      <w:ins w:id="151" w:author="Alice MacQueen" w:date="2020-11-11T10:16:00Z">
        <w:r w:rsidR="006C1BBB">
          <w:t xml:space="preserve"> conditions, representing combinations of garden (eight) and greenup function (</w:t>
        </w:r>
      </w:ins>
      <w:ins w:id="152" w:author="Alice MacQueen" w:date="2020-11-11T11:57:00Z">
        <w:r w:rsidR="002E0E12">
          <w:t>two</w:t>
        </w:r>
      </w:ins>
      <w:ins w:id="153" w:author="Alice MacQueen" w:date="2020-11-11T10:16:00Z">
        <w:r w:rsidR="006C1BBB">
          <w:t>)</w:t>
        </w:r>
      </w:ins>
      <w:ins w:id="154" w:author="Alice MacQueen" w:date="2020-11-11T09:56:00Z">
        <w:r>
          <w:t>.</w:t>
        </w:r>
      </w:ins>
      <w:ins w:id="155" w:author="Alice MacQueen" w:date="2020-11-11T10:12:00Z">
        <w:r w:rsidR="006C1BBB">
          <w:t xml:space="preserve"> 10581 </w:t>
        </w:r>
      </w:ins>
      <w:ins w:id="156" w:author="Alice MacQueen" w:date="2020-11-11T10:48:00Z">
        <w:r w:rsidR="00103B38">
          <w:t xml:space="preserve">of 21697 </w:t>
        </w:r>
      </w:ins>
      <w:ins w:id="157" w:author="Alice MacQueen" w:date="2020-11-11T10:49:00Z">
        <w:r w:rsidR="00103B38">
          <w:t xml:space="preserve">modeled </w:t>
        </w:r>
      </w:ins>
      <w:ins w:id="158" w:author="Alice MacQueen" w:date="2020-11-11T10:13:00Z">
        <w:r w:rsidR="006C1BBB">
          <w:t>SNPs had significant effects in one or more</w:t>
        </w:r>
      </w:ins>
      <w:ins w:id="159" w:author="Alice MacQueen" w:date="2020-11-11T10:17:00Z">
        <w:r w:rsidR="006C1BBB">
          <w:t xml:space="preserve"> condition. The majority of </w:t>
        </w:r>
      </w:ins>
      <w:ins w:id="160" w:author="Alice MacQueen" w:date="2020-11-11T10:19:00Z">
        <w:r w:rsidR="00DF16E7">
          <w:t xml:space="preserve">these </w:t>
        </w:r>
      </w:ins>
      <w:ins w:id="161" w:author="Alice MacQueen" w:date="2020-11-11T10:17:00Z">
        <w:r w:rsidR="006C1BBB">
          <w:t>SNPs</w:t>
        </w:r>
      </w:ins>
      <w:ins w:id="162" w:author="Alice MacQueen" w:date="2020-11-11T10:18:00Z">
        <w:r w:rsidR="00DF16E7">
          <w:t xml:space="preserve"> (89%)</w:t>
        </w:r>
      </w:ins>
      <w:ins w:id="163" w:author="Alice MacQueen" w:date="2020-11-11T10:17:00Z">
        <w:r w:rsidR="006C1BBB">
          <w:t xml:space="preserve"> had significant effects in eight or fewer conditions</w:t>
        </w:r>
      </w:ins>
      <w:ins w:id="164" w:author="Alice MacQueen" w:date="2020-11-11T17:27:00Z">
        <w:r w:rsidR="00E87B99">
          <w:t xml:space="preserve"> (Figure 3a)</w:t>
        </w:r>
      </w:ins>
      <w:ins w:id="165" w:author="Alice MacQueen" w:date="2020-11-11T10:17:00Z">
        <w:r w:rsidR="006C1BBB">
          <w:t>.</w:t>
        </w:r>
      </w:ins>
      <w:ins w:id="166" w:author="Alice MacQueen" w:date="2020-11-11T10:08:00Z">
        <w:r w:rsidR="006C1BBB">
          <w:t xml:space="preserve"> </w:t>
        </w:r>
      </w:ins>
      <w:ins w:id="167" w:author="Alice MacQueen" w:date="2020-11-11T12:04:00Z">
        <w:r w:rsidR="00B328D5">
          <w:t xml:space="preserve">Overall, </w:t>
        </w:r>
      </w:ins>
      <w:ins w:id="168" w:author="Alice MacQueen" w:date="2020-11-11T12:03:00Z">
        <w:r w:rsidR="00B328D5">
          <w:t>SNP</w:t>
        </w:r>
      </w:ins>
      <w:ins w:id="169" w:author="Alice MacQueen" w:date="2020-11-11T12:02:00Z">
        <w:r w:rsidR="00B328D5">
          <w:t xml:space="preserve"> effects </w:t>
        </w:r>
      </w:ins>
      <w:ins w:id="170" w:author="Alice MacQueen" w:date="2020-11-11T12:03:00Z">
        <w:r w:rsidR="00B328D5">
          <w:t xml:space="preserve">were much more varied across gardens than across greenup functions within each garden. </w:t>
        </w:r>
      </w:ins>
      <w:ins w:id="171" w:author="Alice MacQueen" w:date="2020-11-11T12:05:00Z">
        <w:r w:rsidR="00B328D5">
          <w:t>SNP effects for greenup showed multiple complex types of GxE, demonstrating why attempts to find consistent genetic effects failed for this phenotype. Indeed, only 1.5% of significant SNPs loaded onto a covariance matrix which had equal effects for each condition.</w:t>
        </w:r>
        <w:r w:rsidR="00B328D5">
          <w:t xml:space="preserve"> </w:t>
        </w:r>
      </w:ins>
      <w:ins w:id="172" w:author="Alice MacQueen" w:date="2020-11-11T10:08:00Z">
        <w:r w:rsidR="006C1BBB">
          <w:t xml:space="preserve">Four </w:t>
        </w:r>
      </w:ins>
      <w:ins w:id="173" w:author="Alice MacQueen" w:date="2020-11-11T10:09:00Z">
        <w:r w:rsidR="006C1BBB">
          <w:t xml:space="preserve">non-zero </w:t>
        </w:r>
      </w:ins>
      <w:ins w:id="174" w:author="Alice MacQueen" w:date="2020-11-11T10:08:00Z">
        <w:r w:rsidR="006C1BBB">
          <w:t>co</w:t>
        </w:r>
      </w:ins>
      <w:ins w:id="175" w:author="Alice MacQueen" w:date="2020-11-11T10:09:00Z">
        <w:r w:rsidR="006C1BBB">
          <w:t xml:space="preserve">variance matrices </w:t>
        </w:r>
      </w:ins>
      <w:ins w:id="176" w:author="Alice MacQueen" w:date="2020-11-11T10:10:00Z">
        <w:r w:rsidR="006C1BBB">
          <w:t>loaded 5% or more of total SNPs</w:t>
        </w:r>
      </w:ins>
      <w:ins w:id="177" w:author="Alice MacQueen" w:date="2020-11-11T17:31:00Z">
        <w:r w:rsidR="0068046C">
          <w:t xml:space="preserve"> (Figure 3b)</w:t>
        </w:r>
      </w:ins>
      <w:ins w:id="178" w:author="Alice MacQueen" w:date="2020-11-11T10:11:00Z">
        <w:r w:rsidR="006C1BBB">
          <w:t>. These covariance matrices represent the m</w:t>
        </w:r>
      </w:ins>
      <w:ins w:id="179" w:author="Alice MacQueen" w:date="2020-11-11T10:12:00Z">
        <w:r w:rsidR="006C1BBB">
          <w:t xml:space="preserve">ost common patterns of GxE in SNPs </w:t>
        </w:r>
      </w:ins>
      <w:ins w:id="180" w:author="Alice MacQueen" w:date="2020-11-11T12:06:00Z">
        <w:r w:rsidR="00B328D5">
          <w:t>that have</w:t>
        </w:r>
      </w:ins>
      <w:ins w:id="181" w:author="Alice MacQueen" w:date="2020-11-11T10:12:00Z">
        <w:r w:rsidR="006C1BBB">
          <w:t xml:space="preserve"> significant effects on greenup.</w:t>
        </w:r>
      </w:ins>
      <w:ins w:id="182" w:author="Alice MacQueen" w:date="2020-11-11T10:42:00Z">
        <w:r w:rsidR="00103B38">
          <w:t xml:space="preserve"> The first of these, </w:t>
        </w:r>
        <w:bookmarkStart w:id="183" w:name="_Hlk56003235"/>
        <w:r w:rsidR="00103B38">
          <w:t xml:space="preserve">ED_PCA_1, </w:t>
        </w:r>
      </w:ins>
      <w:ins w:id="184" w:author="Alice MacQueen" w:date="2020-11-11T10:43:00Z">
        <w:r w:rsidR="00103B38">
          <w:t>loaded 21.5% of the significant SNPs</w:t>
        </w:r>
        <w:bookmarkEnd w:id="183"/>
        <w:r w:rsidR="00103B38">
          <w:t xml:space="preserve">, </w:t>
        </w:r>
      </w:ins>
      <w:ins w:id="185" w:author="Alice MacQueen" w:date="2020-11-11T10:44:00Z">
        <w:r w:rsidR="00103B38">
          <w:t xml:space="preserve">and was characterized by strong effects </w:t>
        </w:r>
      </w:ins>
      <w:ins w:id="186" w:author="Alice MacQueen" w:date="2020-11-11T10:45:00Z">
        <w:r w:rsidR="00103B38">
          <w:t xml:space="preserve">decreasing </w:t>
        </w:r>
      </w:ins>
      <w:ins w:id="187" w:author="Alice MacQueen" w:date="2020-11-11T10:46:00Z">
        <w:r w:rsidR="00103B38">
          <w:t>greenup date and greenup GDD at the Texas gardens and in Oklahoma, with less strong effects increasing greenup date and g</w:t>
        </w:r>
      </w:ins>
      <w:ins w:id="188" w:author="Alice MacQueen" w:date="2020-11-11T10:47:00Z">
        <w:r w:rsidR="00103B38">
          <w:t>reenup GDD in MO and MI</w:t>
        </w:r>
      </w:ins>
      <w:ins w:id="189" w:author="Alice MacQueen" w:date="2020-11-11T17:42:00Z">
        <w:r w:rsidR="00343EB2">
          <w:t xml:space="preserve"> (Figure 3c)</w:t>
        </w:r>
      </w:ins>
      <w:ins w:id="190" w:author="Alice MacQueen" w:date="2020-11-11T10:47:00Z">
        <w:r w:rsidR="00103B38">
          <w:t xml:space="preserve">. These regions of the genome have strong evidence for antagonistic pleiotropy for greenup between the </w:t>
        </w:r>
      </w:ins>
      <w:ins w:id="191" w:author="Alice MacQueen" w:date="2020-11-11T10:48:00Z">
        <w:r w:rsidR="00103B38">
          <w:t>southern and two of the northern common gardens.</w:t>
        </w:r>
      </w:ins>
      <w:ins w:id="192" w:author="Alice MacQueen" w:date="2020-11-11T11:02:00Z">
        <w:r w:rsidR="00266BB9">
          <w:t xml:space="preserve"> The second, ED_PCA_3, loaded 8.8% of the significant SNPs, and was characterized by s</w:t>
        </w:r>
      </w:ins>
      <w:ins w:id="193" w:author="Alice MacQueen" w:date="2020-11-11T11:03:00Z">
        <w:r w:rsidR="00266BB9">
          <w:t xml:space="preserve">trong effects on both greenup functions in the NE garden, with differentially sensitive effects at the other northern gardens and </w:t>
        </w:r>
      </w:ins>
      <w:ins w:id="194" w:author="Alice MacQueen" w:date="2020-11-11T11:04:00Z">
        <w:r w:rsidR="00266BB9">
          <w:t>antagonistically pleiotropic effects at the Texas and OK gardens</w:t>
        </w:r>
      </w:ins>
      <w:ins w:id="195" w:author="Alice MacQueen" w:date="2020-11-11T17:42:00Z">
        <w:r w:rsidR="00343EB2">
          <w:t xml:space="preserve"> </w:t>
        </w:r>
        <w:r w:rsidR="00343EB2">
          <w:t>(Figure 3</w:t>
        </w:r>
        <w:r w:rsidR="00343EB2">
          <w:t>d</w:t>
        </w:r>
        <w:r w:rsidR="00343EB2">
          <w:t>)</w:t>
        </w:r>
      </w:ins>
      <w:ins w:id="196" w:author="Alice MacQueen" w:date="2020-11-11T11:04:00Z">
        <w:r w:rsidR="00266BB9">
          <w:t>.</w:t>
        </w:r>
      </w:ins>
      <w:ins w:id="197" w:author="Alice MacQueen" w:date="2020-11-11T11:06:00Z">
        <w:r w:rsidR="00266BB9">
          <w:t xml:space="preserve"> The third, ED_PCA_4, loaded 5.4% of the significant SNPs, and </w:t>
        </w:r>
      </w:ins>
      <w:ins w:id="198" w:author="Alice MacQueen" w:date="2020-11-11T11:07:00Z">
        <w:r w:rsidR="00266BB9">
          <w:t>was characterized by antagonistic pleiotropy between the gardens in the center of the latitudinal gradient</w:t>
        </w:r>
      </w:ins>
      <w:ins w:id="199" w:author="Alice MacQueen" w:date="2020-11-11T11:08:00Z">
        <w:r w:rsidR="00266BB9">
          <w:t>, particularly OK,</w:t>
        </w:r>
      </w:ins>
      <w:ins w:id="200" w:author="Alice MacQueen" w:date="2020-11-11T11:07:00Z">
        <w:r w:rsidR="00266BB9">
          <w:t xml:space="preserve"> relative to gardens at the lowest and highest latitudes</w:t>
        </w:r>
      </w:ins>
      <w:ins w:id="201" w:author="Alice MacQueen" w:date="2020-11-11T11:08:00Z">
        <w:r w:rsidR="00266BB9">
          <w:t>, particularly TX1 and SD</w:t>
        </w:r>
      </w:ins>
      <w:ins w:id="202" w:author="Alice MacQueen" w:date="2020-11-11T17:42:00Z">
        <w:r w:rsidR="00343EB2">
          <w:t xml:space="preserve"> (Figure 3e)</w:t>
        </w:r>
      </w:ins>
      <w:ins w:id="203" w:author="Alice MacQueen" w:date="2020-11-11T11:08:00Z">
        <w:r w:rsidR="00266BB9">
          <w:t>. The last, ED_tPCA, loaded 49% of the significant SNPs</w:t>
        </w:r>
      </w:ins>
      <w:ins w:id="204" w:author="Alice MacQueen" w:date="2020-11-11T11:33:00Z">
        <w:r w:rsidR="008E48DB">
          <w:t xml:space="preserve">. </w:t>
        </w:r>
      </w:ins>
      <w:ins w:id="205" w:author="Alice MacQueen" w:date="2020-11-11T11:34:00Z">
        <w:r w:rsidR="008E48DB">
          <w:t>65.3% of the variation in this matrix</w:t>
        </w:r>
      </w:ins>
      <w:ins w:id="206" w:author="Alice MacQueen" w:date="2020-11-11T11:09:00Z">
        <w:r w:rsidR="00266BB9">
          <w:t xml:space="preserve"> was </w:t>
        </w:r>
      </w:ins>
      <w:ins w:id="207" w:author="Alice MacQueen" w:date="2020-11-11T11:34:00Z">
        <w:r w:rsidR="008E48DB">
          <w:t>captured</w:t>
        </w:r>
      </w:ins>
      <w:ins w:id="208" w:author="Alice MacQueen" w:date="2020-11-11T11:09:00Z">
        <w:r w:rsidR="00266BB9">
          <w:t xml:space="preserve"> by two major patterns (eigenvector 1 and 2 </w:t>
        </w:r>
      </w:ins>
      <w:ins w:id="209" w:author="Alice MacQueen" w:date="2020-11-11T17:32:00Z">
        <w:r w:rsidR="0068046C">
          <w:t xml:space="preserve">from a svd </w:t>
        </w:r>
      </w:ins>
      <w:ins w:id="210" w:author="Alice MacQueen" w:date="2020-11-11T11:09:00Z">
        <w:r w:rsidR="00266BB9">
          <w:t>explained 65.3% of the total variation in this covariance matrix)</w:t>
        </w:r>
      </w:ins>
      <w:ins w:id="211" w:author="Alice MacQueen" w:date="2020-11-11T17:43:00Z">
        <w:r w:rsidR="00343EB2">
          <w:t xml:space="preserve"> (Figure 3f, 3g)</w:t>
        </w:r>
      </w:ins>
      <w:ins w:id="212" w:author="Alice MacQueen" w:date="2020-11-11T11:09:00Z">
        <w:r w:rsidR="00266BB9">
          <w:t xml:space="preserve">. </w:t>
        </w:r>
      </w:ins>
      <w:ins w:id="213" w:author="Alice MacQueen" w:date="2020-11-11T11:10:00Z">
        <w:r w:rsidR="00266BB9">
          <w:t xml:space="preserve">The first </w:t>
        </w:r>
      </w:ins>
      <w:ins w:id="214" w:author="Alice MacQueen" w:date="2020-11-11T11:27:00Z">
        <w:r w:rsidR="008E48DB">
          <w:t>eigenvector was</w:t>
        </w:r>
      </w:ins>
      <w:ins w:id="215" w:author="Alice MacQueen" w:date="2020-11-11T11:31:00Z">
        <w:r w:rsidR="008E48DB">
          <w:t xml:space="preserve"> similar to ED_PCA_1. The second, explaining 21.7% of the variation in this matrix, </w:t>
        </w:r>
      </w:ins>
      <w:ins w:id="216" w:author="Alice MacQueen" w:date="2020-11-11T11:32:00Z">
        <w:r w:rsidR="008E48DB">
          <w:t>showed large magnitudes of effects at the MO and MI gardens, and moderate effects in the TX1, TX3, and SD gardens</w:t>
        </w:r>
      </w:ins>
      <w:ins w:id="217" w:author="Alice MacQueen" w:date="2020-11-11T17:43:00Z">
        <w:r w:rsidR="00343EB2">
          <w:t xml:space="preserve"> (Figure 3g)</w:t>
        </w:r>
      </w:ins>
      <w:ins w:id="218" w:author="Alice MacQueen" w:date="2020-11-11T11:32:00Z">
        <w:r w:rsidR="008E48DB">
          <w:t>. It also showed antagonistic pleiotropy between the SD gardens and the Texas, MO, and MI gardens.</w:t>
        </w:r>
      </w:ins>
      <w:ins w:id="219" w:author="Alice MacQueen" w:date="2020-11-11T11:36:00Z">
        <w:r w:rsidR="00FD70AA">
          <w:t xml:space="preserve"> </w:t>
        </w:r>
      </w:ins>
    </w:p>
    <w:p w14:paraId="07B39A2B" w14:textId="333D8FE9" w:rsidR="008E48DB" w:rsidRDefault="008E48DB" w:rsidP="006D4EDE">
      <w:pPr>
        <w:ind w:firstLine="720"/>
        <w:rPr>
          <w:ins w:id="220" w:author="Alice MacQueen" w:date="2020-11-11T11:34:00Z"/>
        </w:rPr>
      </w:pPr>
      <w:ins w:id="221" w:author="Alice MacQueen" w:date="2020-11-11T11:33:00Z">
        <w:r>
          <w:t>We characterized patterns of differential sensitivity and antagonistic pleiotropy between all SNPs and all pairs of gardens.</w:t>
        </w:r>
      </w:ins>
      <w:ins w:id="222" w:author="Alice MacQueen" w:date="2020-11-11T11:45:00Z">
        <w:r w:rsidR="00C55E89">
          <w:t xml:space="preserve"> </w:t>
        </w:r>
      </w:ins>
      <w:ins w:id="223" w:author="Alice MacQueen" w:date="2020-11-11T11:46:00Z">
        <w:r w:rsidR="00C55E89">
          <w:t xml:space="preserve">We analyzed this only for greenup date, as the function used to define greenup had little impact on the </w:t>
        </w:r>
      </w:ins>
      <w:ins w:id="224" w:author="Alice MacQueen" w:date="2020-11-11T11:47:00Z">
        <w:r w:rsidR="00C55E89">
          <w:t xml:space="preserve">differences between gardens. </w:t>
        </w:r>
      </w:ins>
      <w:ins w:id="225" w:author="Alice MacQueen" w:date="2020-11-11T11:45:00Z">
        <w:r w:rsidR="00C55E89">
          <w:t>Between pairs of gardens, the fraction of antagonistically pleiotropic loci varied between 0 and 53%</w:t>
        </w:r>
      </w:ins>
      <w:ins w:id="226" w:author="Alice MacQueen" w:date="2020-11-11T11:49:00Z">
        <w:r w:rsidR="00C55E89">
          <w:t xml:space="preserve">, with the most antagonistic pleiotropy </w:t>
        </w:r>
        <w:r w:rsidR="00C55E89">
          <w:lastRenderedPageBreak/>
          <w:t>between the Texas and OK gardens and the MO and MI gardens</w:t>
        </w:r>
      </w:ins>
      <w:ins w:id="227" w:author="Alice MacQueen" w:date="2020-11-11T17:43:00Z">
        <w:r w:rsidR="00EF358A">
          <w:t xml:space="preserve"> (Figure 3</w:t>
        </w:r>
      </w:ins>
      <w:ins w:id="228" w:author="Alice MacQueen" w:date="2020-11-11T17:44:00Z">
        <w:r w:rsidR="00EF358A">
          <w:t>h)</w:t>
        </w:r>
      </w:ins>
      <w:ins w:id="229" w:author="Alice MacQueen" w:date="2020-11-11T11:49:00Z">
        <w:r w:rsidR="00C55E89">
          <w:t xml:space="preserve">. </w:t>
        </w:r>
      </w:ins>
      <w:ins w:id="230" w:author="Alice MacQueen" w:date="2020-11-11T11:51:00Z">
        <w:r w:rsidR="00C55E89">
          <w:t xml:space="preserve">The fraction of differentially sensitive loci varied between </w:t>
        </w:r>
      </w:ins>
      <w:ins w:id="231" w:author="Alice MacQueen" w:date="2020-11-11T11:52:00Z">
        <w:r w:rsidR="00C55E89">
          <w:t>x and 44%, with the most differential sensitivity occurring between</w:t>
        </w:r>
      </w:ins>
      <w:ins w:id="232" w:author="Alice MacQueen" w:date="2020-11-11T17:40:00Z">
        <w:r w:rsidR="0068046C">
          <w:t xml:space="preserve"> the NE garden and other gardens, particularly the Texas, OK, and SD gardens</w:t>
        </w:r>
      </w:ins>
      <w:ins w:id="233" w:author="Alice MacQueen" w:date="2020-11-11T17:44:00Z">
        <w:r w:rsidR="00EF358A">
          <w:t xml:space="preserve"> (Figure 3i)</w:t>
        </w:r>
      </w:ins>
      <w:ins w:id="234" w:author="Alice MacQueen" w:date="2020-11-11T17:40:00Z">
        <w:r w:rsidR="0068046C">
          <w:t>.</w:t>
        </w:r>
      </w:ins>
    </w:p>
    <w:p w14:paraId="0F4C44A9" w14:textId="000142CF" w:rsidR="00FD70AA" w:rsidRPr="00FD70AA" w:rsidRDefault="00E87C33" w:rsidP="00FD70AA">
      <w:pPr>
        <w:ind w:firstLine="720"/>
        <w:rPr>
          <w:ins w:id="235" w:author="Alice MacQueen" w:date="2020-11-11T11:35:00Z"/>
          <w:i/>
          <w:iCs/>
          <w:rPrChange w:id="236" w:author="Alice MacQueen" w:date="2020-11-11T11:35:00Z">
            <w:rPr>
              <w:ins w:id="237" w:author="Alice MacQueen" w:date="2020-11-11T11:35:00Z"/>
            </w:rPr>
          </w:rPrChange>
        </w:rPr>
        <w:pPrChange w:id="238" w:author="Alice MacQueen" w:date="2020-11-11T11:35:00Z">
          <w:pPr/>
        </w:pPrChange>
      </w:pPr>
      <w:ins w:id="239" w:author="Alice MacQueen" w:date="2020-11-11T12:06:00Z">
        <w:r>
          <w:t xml:space="preserve">We </w:t>
        </w:r>
      </w:ins>
      <w:ins w:id="240" w:author="Alice MacQueen" w:date="2020-11-11T11:35:00Z">
        <w:r w:rsidR="00FD70AA">
          <w:t xml:space="preserve">looked for enrichments of genes </w:t>
        </w:r>
      </w:ins>
      <w:ins w:id="241" w:author="Alice MacQueen" w:date="2020-11-11T17:40:00Z">
        <w:r w:rsidR="00F2693F">
          <w:t>that could potentially affect</w:t>
        </w:r>
      </w:ins>
      <w:ins w:id="242" w:author="Alice MacQueen" w:date="2020-11-11T11:35:00Z">
        <w:r w:rsidR="00FD70AA">
          <w:t xml:space="preserve"> greenup in the 20kb genomic windows</w:t>
        </w:r>
      </w:ins>
      <w:ins w:id="243" w:author="Alice MacQueen" w:date="2020-11-11T12:07:00Z">
        <w:r>
          <w:t xml:space="preserve"> surrounding the 10581 SNPs</w:t>
        </w:r>
      </w:ins>
      <w:ins w:id="244" w:author="Alice MacQueen" w:date="2020-11-11T11:35:00Z">
        <w:r w:rsidR="00FD70AA">
          <w:t xml:space="preserve"> with significant effects on greenup. </w:t>
        </w:r>
        <w:r w:rsidR="00FD70AA" w:rsidRPr="00FD70AA">
          <w:rPr>
            <w:i/>
            <w:iCs/>
            <w:rPrChange w:id="245" w:author="Alice MacQueen" w:date="2020-11-11T11:35:00Z">
              <w:rPr/>
            </w:rPrChange>
          </w:rPr>
          <w:t>Were these effects enriched for genes in rice with presumably similar functions?</w:t>
        </w:r>
        <w:r w:rsidR="00FD70AA">
          <w:rPr>
            <w:i/>
            <w:iCs/>
          </w:rPr>
          <w:t xml:space="preserve"> </w:t>
        </w:r>
        <w:r w:rsidR="00FD70AA" w:rsidRPr="00FD70AA">
          <w:rPr>
            <w:i/>
            <w:iCs/>
            <w:rPrChange w:id="246" w:author="Alice MacQueen" w:date="2020-11-11T11:35:00Z">
              <w:rPr/>
            </w:rPrChange>
          </w:rPr>
          <w:t>What were the GO enrichments for genes from regions that loaded onto each of these covariance matrices?</w:t>
        </w:r>
      </w:ins>
      <w:ins w:id="247" w:author="Alice MacQueen" w:date="2020-11-11T17:41:00Z">
        <w:r w:rsidR="00D720A8">
          <w:rPr>
            <w:i/>
            <w:iCs/>
          </w:rPr>
          <w:t xml:space="preserve"> Distinct GO enrichments</w:t>
        </w:r>
        <w:r w:rsidR="00427D31">
          <w:rPr>
            <w:i/>
            <w:iCs/>
          </w:rPr>
          <w:t xml:space="preserve"> in SNP sets that load onto different covariance matrices</w:t>
        </w:r>
        <w:r w:rsidR="00D720A8">
          <w:rPr>
            <w:i/>
            <w:iCs/>
          </w:rPr>
          <w:t>, maybe?</w:t>
        </w:r>
      </w:ins>
    </w:p>
    <w:p w14:paraId="4328C565" w14:textId="5F66571A" w:rsidR="00E00649" w:rsidRDefault="002E0E12" w:rsidP="00E00649">
      <w:pPr>
        <w:rPr>
          <w:ins w:id="248" w:author="Alice MacQueen" w:date="2020-11-11T11:59:00Z"/>
        </w:rPr>
      </w:pPr>
      <w:ins w:id="249" w:author="Alice MacQueen" w:date="2020-11-11T11:58:00Z">
        <w:r>
          <w:t>Were the patterns similar for Gulf &amp; Midwest greenup?</w:t>
        </w:r>
      </w:ins>
      <w:ins w:id="250" w:author="Alice MacQueen" w:date="2020-11-11T11:59:00Z">
        <w:r>
          <w:t xml:space="preserve"> This would argue for just doing G&amp;M mash analyses and just analyzing those </w:t>
        </w:r>
      </w:ins>
      <w:ins w:id="251" w:author="Alice MacQueen" w:date="2020-11-11T12:00:00Z">
        <w:r>
          <w:t>here. Otherwise it’s too too complicated.</w:t>
        </w:r>
      </w:ins>
    </w:p>
    <w:p w14:paraId="3A85F8D2" w14:textId="64A22902" w:rsidR="002E0E12" w:rsidRDefault="002E0E12" w:rsidP="00E00649">
      <w:pPr>
        <w:rPr>
          <w:ins w:id="252" w:author="Alice MacQueen" w:date="2020-11-11T11:58:00Z"/>
        </w:rPr>
      </w:pPr>
      <w:ins w:id="253" w:author="Alice MacQueen" w:date="2020-11-11T11:59:00Z">
        <w:r>
          <w:t>Write here or in Methods how the Midwest pop size was too small to really do this for most gardens. Maybe try doing it for just… TX2 MO MI?</w:t>
        </w:r>
      </w:ins>
    </w:p>
    <w:p w14:paraId="1ED286C0" w14:textId="77777777" w:rsidR="002E0E12" w:rsidRDefault="002E0E12" w:rsidP="00E00649">
      <w:pPr>
        <w:rPr>
          <w:ins w:id="254" w:author="Alice MacQueen" w:date="2020-11-11T11:57:00Z"/>
        </w:rPr>
      </w:pPr>
    </w:p>
    <w:p w14:paraId="4210E3B3" w14:textId="7D28C1DF" w:rsidR="00E00649" w:rsidRDefault="002E0E12" w:rsidP="00E00649">
      <w:pPr>
        <w:rPr>
          <w:ins w:id="255" w:author="Alice MacQueen" w:date="2020-11-11T11:57:00Z"/>
        </w:rPr>
      </w:pPr>
      <w:ins w:id="256" w:author="Alice MacQueen" w:date="2020-11-11T11:58:00Z">
        <w:r>
          <w:tab/>
          <w:t xml:space="preserve">We then used mash to </w:t>
        </w:r>
      </w:ins>
      <w:ins w:id="257" w:author="Alice MacQueen" w:date="2020-11-11T12:00:00Z">
        <w:r w:rsidR="00B328D5">
          <w:t xml:space="preserve">explore garden-specific patterns of GxE in flowering in both subpopulations across </w:t>
        </w:r>
      </w:ins>
      <w:ins w:id="258" w:author="Alice MacQueen" w:date="2020-11-11T12:01:00Z">
        <w:r w:rsidR="00B328D5">
          <w:t>40 conditions, representing combinations of garden (eight) and flowering function (five).</w:t>
        </w:r>
      </w:ins>
    </w:p>
    <w:p w14:paraId="163E7CF0" w14:textId="77777777" w:rsidR="00E00649" w:rsidRDefault="00E00649" w:rsidP="00E00649">
      <w:pPr>
        <w:rPr>
          <w:ins w:id="259" w:author="Alice MacQueen" w:date="2020-11-11T11:33:00Z"/>
        </w:rPr>
        <w:pPrChange w:id="260" w:author="Alice MacQueen" w:date="2020-11-11T11:57:00Z">
          <w:pPr>
            <w:ind w:firstLine="720"/>
          </w:pPr>
        </w:pPrChange>
      </w:pPr>
    </w:p>
    <w:p w14:paraId="3795D589" w14:textId="39304107" w:rsidR="00280A33" w:rsidRDefault="00280A33" w:rsidP="008E48DB">
      <w:pPr>
        <w:rPr>
          <w:ins w:id="261" w:author="Alice MacQueen" w:date="2020-11-11T10:41:00Z"/>
        </w:rPr>
        <w:pPrChange w:id="262" w:author="Alice MacQueen" w:date="2020-11-11T11:33:00Z">
          <w:pPr>
            <w:ind w:firstLine="720"/>
          </w:pPr>
        </w:pPrChange>
      </w:pPr>
    </w:p>
    <w:p w14:paraId="4EC304E1" w14:textId="26962DD6" w:rsidR="002A7DC1" w:rsidDel="00FD70AA" w:rsidRDefault="002A7DC1" w:rsidP="00FD70AA">
      <w:pPr>
        <w:rPr>
          <w:del w:id="263" w:author="Alice MacQueen" w:date="2020-11-11T11:36:00Z"/>
          <w:i/>
          <w:iCs/>
        </w:rPr>
        <w:pPrChange w:id="264" w:author="Alice MacQueen" w:date="2020-11-11T11:36:00Z">
          <w:pPr/>
        </w:pPrChange>
      </w:pPr>
    </w:p>
    <w:p w14:paraId="0E456BAE" w14:textId="11B163AC" w:rsidR="00266BB9" w:rsidDel="00FD70AA" w:rsidRDefault="00266BB9" w:rsidP="00FD70AA">
      <w:pPr>
        <w:rPr>
          <w:del w:id="265" w:author="Alice MacQueen" w:date="2020-11-11T11:35:00Z"/>
        </w:rPr>
        <w:pPrChange w:id="266" w:author="Alice MacQueen" w:date="2020-11-11T11:36:00Z">
          <w:pPr/>
        </w:pPrChange>
      </w:pPr>
    </w:p>
    <w:p w14:paraId="6BE8A8CE" w14:textId="3AD7B793" w:rsidR="00F52223" w:rsidRPr="00F52223" w:rsidDel="00FD70AA" w:rsidRDefault="00F52223" w:rsidP="00FD70AA">
      <w:pPr>
        <w:rPr>
          <w:del w:id="267" w:author="Alice MacQueen" w:date="2020-11-11T11:36:00Z"/>
          <w:i/>
          <w:iCs/>
        </w:rPr>
        <w:pPrChange w:id="268" w:author="Alice MacQueen" w:date="2020-11-11T11:36:00Z">
          <w:pPr>
            <w:ind w:left="720"/>
          </w:pPr>
        </w:pPrChange>
      </w:pPr>
      <w:del w:id="269" w:author="Alice MacQueen" w:date="2020-11-11T11:36:00Z">
        <w:r w:rsidDel="00FD70AA">
          <w:rPr>
            <w:i/>
            <w:iCs/>
          </w:rPr>
          <w:delText>Paragraph about GxE effects for flowering in the Gulf subpop</w:delText>
        </w:r>
      </w:del>
    </w:p>
    <w:p w14:paraId="16928E1A" w14:textId="08A4B19E" w:rsidR="00F52223" w:rsidRPr="00F52223" w:rsidDel="00FD70AA" w:rsidRDefault="00F52223" w:rsidP="00FD70AA">
      <w:pPr>
        <w:rPr>
          <w:del w:id="270" w:author="Alice MacQueen" w:date="2020-11-11T11:36:00Z"/>
          <w:i/>
          <w:iCs/>
        </w:rPr>
        <w:pPrChange w:id="271" w:author="Alice MacQueen" w:date="2020-11-11T11:36:00Z">
          <w:pPr>
            <w:ind w:left="720"/>
          </w:pPr>
        </w:pPrChange>
      </w:pPr>
      <w:del w:id="272" w:author="Alice MacQueen" w:date="2020-11-11T11:36:00Z">
        <w:r w:rsidDel="00FD70AA">
          <w:rPr>
            <w:i/>
            <w:iCs/>
          </w:rPr>
          <w:delText>Paragraph about GxE effects for flowering in the Midwest subpop</w:delText>
        </w:r>
      </w:del>
    </w:p>
    <w:p w14:paraId="43EEB2B9" w14:textId="7A6B732D" w:rsidR="00816D45" w:rsidDel="00FD70AA" w:rsidRDefault="00816D45" w:rsidP="00FD70AA">
      <w:pPr>
        <w:rPr>
          <w:del w:id="273" w:author="Alice MacQueen" w:date="2020-11-11T11:36:00Z"/>
          <w:i/>
          <w:iCs/>
        </w:rPr>
        <w:pPrChange w:id="274" w:author="Alice MacQueen" w:date="2020-11-11T11:36:00Z">
          <w:pPr>
            <w:ind w:left="720"/>
          </w:pPr>
        </w:pPrChange>
      </w:pPr>
      <w:del w:id="275" w:author="Alice MacQueen" w:date="2020-11-11T11:36:00Z">
        <w:r w:rsidDel="00FD70AA">
          <w:rPr>
            <w:i/>
            <w:iCs/>
          </w:rPr>
          <w:delText>Paragraph about GxE effects for flowering in both subpops?</w:delText>
        </w:r>
      </w:del>
    </w:p>
    <w:p w14:paraId="6DA60475" w14:textId="054A2B9C" w:rsidR="00816D45" w:rsidDel="00FD70AA" w:rsidRDefault="00816D45" w:rsidP="00FD70AA">
      <w:pPr>
        <w:rPr>
          <w:del w:id="276" w:author="Alice MacQueen" w:date="2020-11-11T11:36:00Z"/>
          <w:i/>
          <w:iCs/>
        </w:rPr>
        <w:pPrChange w:id="277" w:author="Alice MacQueen" w:date="2020-11-11T11:36:00Z">
          <w:pPr>
            <w:ind w:left="720"/>
          </w:pPr>
        </w:pPrChange>
      </w:pPr>
      <w:del w:id="278" w:author="Alice MacQueen" w:date="2020-11-11T11:36:00Z">
        <w:r w:rsidDel="00FD70AA">
          <w:rPr>
            <w:i/>
            <w:iCs/>
          </w:rPr>
          <w:delText>Overlap between these GxE effects? There isn’t much, I assume?</w:delText>
        </w:r>
      </w:del>
    </w:p>
    <w:p w14:paraId="4AA12546" w14:textId="77777777" w:rsidR="00233D87" w:rsidRDefault="00233D87" w:rsidP="00FD70AA">
      <w:pPr>
        <w:rPr>
          <w:i/>
          <w:iCs/>
        </w:rPr>
        <w:pPrChange w:id="279" w:author="Alice MacQueen" w:date="2020-11-11T11:36:00Z">
          <w:pPr>
            <w:ind w:left="720"/>
          </w:pPr>
        </w:pPrChange>
      </w:pPr>
    </w:p>
    <w:p w14:paraId="4A5E47F0" w14:textId="0E82F7D9" w:rsidR="008F24FF" w:rsidRDefault="008F24FF" w:rsidP="008F24FF">
      <w:pPr>
        <w:rPr>
          <w:ins w:id="280" w:author="Alice MacQueen" w:date="2020-11-11T09:49:00Z"/>
          <w:i/>
          <w:iCs/>
        </w:rPr>
      </w:pPr>
      <w:r>
        <w:rPr>
          <w:i/>
          <w:iCs/>
        </w:rPr>
        <w:t xml:space="preserve">Confirmation of genotype-by environment effects using a fourway cross </w:t>
      </w:r>
    </w:p>
    <w:p w14:paraId="516AFD1F" w14:textId="2054CAE6" w:rsidR="004F24A8" w:rsidRPr="00F4170F" w:rsidRDefault="004F24A8" w:rsidP="008F24FF">
      <w:pPr>
        <w:rPr>
          <w:i/>
          <w:iCs/>
        </w:rPr>
      </w:pPr>
      <w:ins w:id="281" w:author="Alice MacQueen" w:date="2020-11-11T09:49:00Z">
        <w:r>
          <w:rPr>
            <w:i/>
            <w:iCs/>
          </w:rPr>
          <w:tab/>
          <w:t>How many mash regions with GxE colocalized with the</w:t>
        </w:r>
      </w:ins>
      <w:ins w:id="282" w:author="Alice MacQueen" w:date="2020-11-11T09:50:00Z">
        <w:r>
          <w:rPr>
            <w:i/>
            <w:iCs/>
          </w:rPr>
          <w:t>se 8 QTL?</w:t>
        </w:r>
      </w:ins>
    </w:p>
    <w:p w14:paraId="7050BBE6" w14:textId="3B04061A" w:rsidR="006E31FC" w:rsidRDefault="006E31FC" w:rsidP="006E31FC">
      <w:pPr>
        <w:ind w:firstLine="720"/>
      </w:pPr>
      <w:r>
        <w:t>All eight QTL for flowering date exhibited significant GxE between common garden sites. Our cross design allowed us to estimate allelic effects of alleles from all four parents as contrasts of alleles in the F</w:t>
      </w:r>
      <w:ins w:id="283" w:author="Juenger, Thomas E" w:date="2020-10-12T17:05:00Z">
        <w:r w:rsidR="00494725">
          <w:t>2</w:t>
        </w:r>
      </w:ins>
      <w:del w:id="284" w:author="Juenger, Thomas E" w:date="2020-10-12T17:05:00Z">
        <w:r w:rsidDel="00494725">
          <w:delText>1</w:delText>
        </w:r>
      </w:del>
      <w:r>
        <w:t xml:space="preserve"> individuals. In the </w:t>
      </w:r>
      <w:commentRangeStart w:id="285"/>
      <w:r>
        <w:t>early flowering allele set</w:t>
      </w:r>
      <w:commentRangeEnd w:id="285"/>
      <w:r w:rsidR="00494725">
        <w:rPr>
          <w:rStyle w:val="CommentReference"/>
        </w:rPr>
        <w:commentReference w:id="285"/>
      </w:r>
      <w:r>
        <w:t xml:space="preserve">, AxB, at TX2, five of eight lowland alleles delayed flowering date. In the CxD cross at TX2, four of eight lowland alleles delayed flowering date – four of the same five regions that delayed flowering date in the AxB cross. These effects were consistent with the observed order of flowering in F0 and F1 individuals. We therefore hypothesized that these regions: Chr02N, Chr04K, Chr05N, (Chr08N), and Chr09K were important regions affecting flowering in the Gulf subpopulation. At the northern sites, because of the dominance of Midwest phenotypes and alleles that we observed, we compared effects of the Midwest allele from the early and late F1 cross. For 29 site by QTL combinations for the AxB early flowering alleles, the Midwest allele was accelerating flowering by reducing flowering date. For 17 site by QTL combinations for the CxD late flowering alleles, the Midwest allele was accelerating flowering, and for 2 site by QTL the upland allele was delaying flowering. These effects, if additive, would be consistent with the observed order of flowering in the F0 and F1. All eight QTL affected flowering date for at least one northern site for both the early and late flowering allele sets. Thus, we hypothesized that all eight regions were important regions affecting flowering date in the Midwest subpopulation. </w:t>
      </w:r>
    </w:p>
    <w:p w14:paraId="6445628F" w14:textId="77777777" w:rsidR="006E31FC" w:rsidRDefault="006E31FC" w:rsidP="006E31FC">
      <w:pPr>
        <w:ind w:firstLine="720"/>
      </w:pPr>
      <w:r>
        <w:lastRenderedPageBreak/>
        <w:t xml:space="preserve">All five QTL for flowering GDD exhibited significant GxE between common garden sites. In the early flowering allele set, </w:t>
      </w:r>
      <w:commentRangeStart w:id="286"/>
      <w:r>
        <w:t>27 AxB alleles accelerated flowering by decreasing the GDD required for flowering</w:t>
      </w:r>
      <w:commentRangeEnd w:id="286"/>
      <w:r w:rsidR="00494725">
        <w:rPr>
          <w:rStyle w:val="CommentReference"/>
        </w:rPr>
        <w:commentReference w:id="286"/>
      </w:r>
      <w:r>
        <w:t>, while 20 CxD alleles accelerating flowering by decreasing GDD. No alleles delayed flowering at the northern five sites, but at TX2, four alleles accelerated flowering and two decelerated it in the AxB cross, while four accelerated it in the CxD cross. At TX1, two accelerated flowering by decreasing GDD requirements in the AxB cross, and two decelerated it, while only one allele accelerated flowering at TX1 in the CxD cross. In general, Kingsville (TX1) is a marked departure from the temperate climates of the other common gardens. Heritability for flowering was lowest at TX1 in the fourway cross (Supplementary Figure X), indicating a larger effect of environment on phenotypic variance at this site.</w:t>
      </w:r>
    </w:p>
    <w:p w14:paraId="5BDE0ACA" w14:textId="77777777" w:rsidR="006E31FC" w:rsidRPr="00F52223" w:rsidRDefault="006E31FC" w:rsidP="00816D45">
      <w:pPr>
        <w:rPr>
          <w:i/>
          <w:iCs/>
        </w:rPr>
      </w:pPr>
    </w:p>
    <w:p w14:paraId="043EF42E" w14:textId="77777777" w:rsidR="003B3194" w:rsidRDefault="003B3194" w:rsidP="00F52223">
      <w:pPr>
        <w:rPr>
          <w:i/>
          <w:iCs/>
        </w:rPr>
      </w:pPr>
    </w:p>
    <w:p w14:paraId="6D5294F0" w14:textId="18D10E0E" w:rsidR="00020495" w:rsidRPr="007500CC" w:rsidRDefault="00795EC4" w:rsidP="007500CC">
      <w:pPr>
        <w:rPr>
          <w:i/>
          <w:iCs/>
        </w:rPr>
      </w:pPr>
      <w:r>
        <w:rPr>
          <w:noProof/>
        </w:rPr>
        <w:drawing>
          <wp:anchor distT="0" distB="0" distL="114300" distR="114300" simplePos="0" relativeHeight="251691008" behindDoc="0" locked="0" layoutInCell="1" allowOverlap="1" wp14:anchorId="2714E2CA" wp14:editId="674D1F98">
            <wp:simplePos x="0" y="0"/>
            <wp:positionH relativeFrom="margin">
              <wp:posOffset>0</wp:posOffset>
            </wp:positionH>
            <wp:positionV relativeFrom="paragraph">
              <wp:posOffset>284480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p>
    <w:p w14:paraId="087D98B8" w14:textId="2100E8F2" w:rsidR="00AC59C4" w:rsidRPr="00DC1F5D" w:rsidRDefault="00DC1F5D" w:rsidP="00AE5D08">
      <w:pPr>
        <w:rPr>
          <w:b/>
          <w:bCs/>
        </w:rPr>
      </w:pPr>
      <w:r>
        <w:rPr>
          <w:b/>
          <w:bCs/>
        </w:rPr>
        <w:t>Discussion</w:t>
      </w:r>
    </w:p>
    <w:p w14:paraId="3DDC0E02" w14:textId="5BD817CC" w:rsidR="00AC59C4" w:rsidRPr="0026306B" w:rsidRDefault="00AC59C4" w:rsidP="00866E58">
      <w:pPr>
        <w:pStyle w:val="ListParagraph"/>
        <w:numPr>
          <w:ilvl w:val="0"/>
          <w:numId w:val="2"/>
        </w:numPr>
        <w:rPr>
          <w:i/>
          <w:iCs/>
        </w:rPr>
      </w:pPr>
      <w:r w:rsidRPr="0026306B">
        <w:rPr>
          <w:i/>
          <w:iCs/>
        </w:rPr>
        <w:t>Possible reasons why we didn’t find candidates in GWAS for other three QTL inter</w:t>
      </w:r>
      <w:r w:rsidRPr="00663879">
        <w:rPr>
          <w:i/>
          <w:iCs/>
        </w:rPr>
        <w:t>vals: false negatives, type of allele shifts we are testing here vs the fourway</w:t>
      </w:r>
      <w:del w:id="287" w:author="Alice MacQueen" w:date="2020-10-28T10:26:00Z">
        <w:r w:rsidRPr="00663879" w:rsidDel="00663879">
          <w:rPr>
            <w:i/>
            <w:iCs/>
          </w:rPr>
          <w:delText>, other things</w:delText>
        </w:r>
      </w:del>
      <w:ins w:id="288" w:author="Alice MacQueen" w:date="2020-10-28T10:26:00Z">
        <w:r w:rsidR="00663879" w:rsidRPr="00663879">
          <w:rPr>
            <w:i/>
            <w:iCs/>
          </w:rPr>
          <w:t>, allele frequency:</w:t>
        </w:r>
        <w:r w:rsidR="00663879" w:rsidRPr="00663879">
          <w:rPr>
            <w:i/>
            <w:iCs/>
            <w:rPrChange w:id="289" w:author="Alice MacQueen" w:date="2020-10-28T10:26:00Z">
              <w:rPr/>
            </w:rPrChange>
          </w:rPr>
          <w:t xml:space="preserve"> Crosses are powerful for detecting effects between they equalize frequency of alternative alleles – the effect of a QTL depends both on the additive effect and it’s frequency, with a max when p=q.  It could be that some of the effects we detect in 4-way are just rare in GWAS panel</w:t>
        </w:r>
      </w:ins>
    </w:p>
    <w:p w14:paraId="068CAB21" w14:textId="79D06B25" w:rsidR="00866E58" w:rsidRPr="0026306B" w:rsidRDefault="00866E58" w:rsidP="00866E58">
      <w:pPr>
        <w:pStyle w:val="ListParagraph"/>
        <w:numPr>
          <w:ilvl w:val="0"/>
          <w:numId w:val="2"/>
        </w:numPr>
        <w:rPr>
          <w:i/>
          <w:iCs/>
        </w:rPr>
      </w:pPr>
      <w:r w:rsidRPr="0026306B">
        <w:rPr>
          <w:i/>
          <w:iCs/>
        </w:rPr>
        <w:t>And what are other types of region we can detect with GWAS that we couldn’t detect in our fourway? Particularly differences between Gulf alleles… maybe offer up Gulf specific GWAS/mash here. Or GWAS on any individual that is tetraploid and looks like it’s photoperiod sensitive – including some admixed and Atlantic individuals. As an idea.</w:t>
      </w:r>
    </w:p>
    <w:p w14:paraId="399F85D1" w14:textId="2B2279BC" w:rsidR="00AC59C4" w:rsidRPr="0026306B" w:rsidRDefault="00AC59C4" w:rsidP="00866E58">
      <w:pPr>
        <w:pStyle w:val="ListParagraph"/>
        <w:numPr>
          <w:ilvl w:val="0"/>
          <w:numId w:val="2"/>
        </w:numPr>
        <w:rPr>
          <w:i/>
          <w:iCs/>
        </w:rPr>
      </w:pPr>
      <w:r w:rsidRPr="0026306B">
        <w:rPr>
          <w:i/>
          <w:iCs/>
        </w:rPr>
        <w:t>Want to bring back discussion of environmental cues… may be able to lead in to this by talking about which subpopulations are segregating for these things.</w:t>
      </w:r>
      <w:ins w:id="290" w:author="Alice MacQueen" w:date="2020-10-28T10:27:00Z">
        <w:r w:rsidR="00663879">
          <w:rPr>
            <w:i/>
            <w:iCs/>
          </w:rPr>
          <w:t xml:space="preserve"> T</w:t>
        </w:r>
        <w:r w:rsidR="00663879" w:rsidRPr="00663879">
          <w:rPr>
            <w:i/>
            <w:iCs/>
          </w:rPr>
          <w:t xml:space="preserve">EJ: </w:t>
        </w:r>
        <w:r w:rsidR="00663879" w:rsidRPr="00663879">
          <w:rPr>
            <w:i/>
            <w:iCs/>
            <w:rPrChange w:id="291" w:author="Alice MacQueen" w:date="2020-10-28T10:27:00Z">
              <w:rPr/>
            </w:rPrChange>
          </w:rPr>
          <w:t>I think this is one of the more interesting results – I think your giving some compelling evidence that the gulf pop has evolved different critical cues compared to Midwest – makes sense</w:t>
        </w:r>
      </w:ins>
    </w:p>
    <w:p w14:paraId="5495332A" w14:textId="77777777" w:rsidR="00E76EE1" w:rsidRDefault="00E76EE1" w:rsidP="0026306B">
      <w:pPr>
        <w:ind w:firstLine="360"/>
      </w:pPr>
      <w:r>
        <w:t xml:space="preserve">Spring growth is initiated by “adequate temperature” according to McMillan and Weiler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During vegetative growth, </w:t>
      </w:r>
      <w:r>
        <w:lastRenderedPageBreak/>
        <w:t>switchgrass phenology is closely correlated with growing degree days (GDD), the cumulative mean daily temperature less a base temperature</w:t>
      </w:r>
      <w:bookmarkStart w:id="292" w:name="_Hlk41465404"/>
      <w:r>
        <w:t xml:space="preserve"> (Madakadze et al 1998c; Sanderson and Wolf, 1995a, 1995b).</w:t>
      </w:r>
      <w:bookmarkEnd w:id="292"/>
      <w:r>
        <w:t xml:space="preserve"> A base temperature of 12 C for vegetative and reproductive development is commonly used for growth models (Kiniry et al 2005, Kinery et al 2008a, Berhman et al 2013). However, base temperatures vary by cultivar (Madakadze et al 2003) and there may be a photoperiod or vernalization mechanism rather than a temperature threshold </w:t>
      </w:r>
      <w:r w:rsidRPr="00E76EE1">
        <w:rPr>
          <w:i/>
          <w:iCs/>
        </w:rPr>
        <w:t>per se</w:t>
      </w:r>
      <w:r>
        <w:t xml:space="preserve"> that triggers spring growth (Parish and Fike 2005).</w:t>
      </w:r>
    </w:p>
    <w:p w14:paraId="7AD8C665" w14:textId="5C30913D" w:rsidR="00E76EE1" w:rsidRDefault="00E76EE1" w:rsidP="0026306B">
      <w:pPr>
        <w:ind w:firstLine="360"/>
      </w:pPr>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12 and 16 hour photoperiods, but flowering was delayed in the upland cultivar (Van Esbroeck et al 2003). Photoperiodicity likely differs with plant latitude of origin (Parish and Fike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4E40A5AE" w14:textId="2120D9DB" w:rsidR="00CC31A5" w:rsidRPr="000B43C1" w:rsidRDefault="00CC31A5" w:rsidP="0026306B">
      <w:pPr>
        <w:ind w:firstLine="360"/>
      </w:pPr>
      <w:r>
        <w:t>If flowering date frequently varies as a function of GDD in switchgrass, this explains observations that moving southern populations northwards delays flowering, and moving northern populations south hastens flowering (Sanderson et al 1996). Indeed, in our common gardens in 2019, the average number of days from greenup to flowering for the Midwest subpopulation was 27 days shorter at our southernmost site than our northernmost site (55d vs 82d), while this value was 26 days longer for the Gulf subpopulation at the southernmost site than at the northernmost site (130d vs 104d).</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The formation of the diversity panel has been described previously (Lovell et al 202X). In brief, seeds, rhizomes, and clonal propagules from natural and common gardens were collected from 2015-2018, and propagated by clonal division from 2016 to 2018 with the aim of generating &gt; 10 clones per unique accession. Plants were grown in 1 gallon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Paragraph about how the phenotypes of greenup, emergence, and flowering were scored. Should talk with Jason for specifics after looking in his metadata about this.</w:t>
      </w:r>
      <w:r w:rsidR="00940202">
        <w:t xml:space="preserve">&gt;&gt; </w:t>
      </w:r>
    </w:p>
    <w:p w14:paraId="623DBB35" w14:textId="0D9C9C50" w:rsidR="00DF30A5" w:rsidRPr="001218C4" w:rsidRDefault="00AA7FA1" w:rsidP="002918DA">
      <w:pPr>
        <w:rPr>
          <w:i/>
          <w:iCs/>
        </w:rPr>
      </w:pPr>
      <w:r w:rsidRPr="001218C4">
        <w:rPr>
          <w:i/>
          <w:iCs/>
        </w:rPr>
        <w:t xml:space="preserve">Panel </w:t>
      </w:r>
      <w:r w:rsidR="00C71E4E" w:rsidRPr="001218C4">
        <w:rPr>
          <w:i/>
          <w:iCs/>
        </w:rPr>
        <w:t>sequencing</w:t>
      </w:r>
      <w:del w:id="293" w:author="Alice MacQueen" w:date="2020-10-28T10:26:00Z">
        <w:r w:rsidR="00C71E4E" w:rsidRPr="001218C4" w:rsidDel="00663879">
          <w:rPr>
            <w:i/>
            <w:iCs/>
          </w:rPr>
          <w:delText xml:space="preserve">, </w:delText>
        </w:r>
      </w:del>
      <w:del w:id="294" w:author="Alice MacQueen" w:date="2020-10-28T10:25:00Z">
        <w:r w:rsidR="00DF30A5" w:rsidRPr="001218C4" w:rsidDel="00663879">
          <w:rPr>
            <w:i/>
            <w:iCs/>
          </w:rPr>
          <w:delText xml:space="preserve">ploidy </w:delText>
        </w:r>
      </w:del>
      <w:del w:id="295" w:author="Alice MacQueen" w:date="2020-10-28T10:26:00Z">
        <w:r w:rsidR="00DF30A5" w:rsidRPr="001218C4" w:rsidDel="00663879">
          <w:rPr>
            <w:i/>
            <w:iCs/>
          </w:rPr>
          <w:delText>assessment,</w:delText>
        </w:r>
      </w:del>
      <w:r w:rsidR="00DF30A5" w:rsidRPr="001218C4">
        <w:rPr>
          <w:i/>
          <w:iCs/>
        </w:rPr>
        <w:t xml:space="preserve"> </w:t>
      </w:r>
      <w:r w:rsidR="00C71E4E" w:rsidRPr="001218C4">
        <w:rPr>
          <w:i/>
          <w:iCs/>
        </w:rPr>
        <w:t xml:space="preserve">and </w:t>
      </w:r>
      <w:r w:rsidR="00DF30A5" w:rsidRPr="001218C4">
        <w:rPr>
          <w:i/>
          <w:iCs/>
        </w:rPr>
        <w:t>ecotype classification</w:t>
      </w:r>
    </w:p>
    <w:p w14:paraId="1115164B" w14:textId="1968D12E" w:rsidR="002918DA" w:rsidDel="00663879" w:rsidRDefault="00C71E4E">
      <w:pPr>
        <w:ind w:firstLine="720"/>
        <w:rPr>
          <w:del w:id="296" w:author="Alice MacQueen" w:date="2020-10-28T10:25:00Z"/>
        </w:rPr>
      </w:pPr>
      <w:r>
        <w:t xml:space="preserve">The resequencing of the diversity panel has been described previously (Lovell et al 202X). Briefly, </w:t>
      </w:r>
      <w:r w:rsidR="00940202">
        <w:t>789 diversity panel samples were resequenced at a median depth of 59x (range 20 – 140x). 630 samples were used for this analysis, after filtering for missing sequence or phenotype data, outlier heterozygousity scores, and collection site discrepancies. The reads were mapped to the V5 assembly using bwa-mem</w:t>
      </w:r>
      <w:r w:rsidR="00940202">
        <w:rPr>
          <w:vertAlign w:val="superscript"/>
        </w:rPr>
        <w:t>cite_bwa</w:t>
      </w:r>
      <w:r w:rsidR="00940202">
        <w:t xml:space="preserve">, and SNPs were called using </w:t>
      </w:r>
      <w:r w:rsidR="00940202" w:rsidRPr="00D42FFA">
        <w:t>SAMtools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Varscan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ins w:id="297" w:author="Alice MacQueen" w:date="2020-10-28T10:25:00Z">
        <w:r w:rsidR="00663879" w:rsidDel="00663879">
          <w:t xml:space="preserve"> </w:t>
        </w:r>
      </w:ins>
    </w:p>
    <w:p w14:paraId="199020DE" w14:textId="030CB42D" w:rsidR="00940202" w:rsidRDefault="00940202">
      <w:pPr>
        <w:ind w:firstLine="720"/>
      </w:pPr>
      <w:commentRangeStart w:id="298"/>
      <w:del w:id="299" w:author="Alice MacQueen" w:date="2020-10-28T10:25:00Z">
        <w:r w:rsidDel="00663879">
          <w:delText xml:space="preserve">Ploidy assessment has been described previously (Lovell et al 202X). Briefly, two methods were used to assess ploidy: a </w:delText>
        </w:r>
        <w:r w:rsidRPr="00D42FFA" w:rsidDel="00663879">
          <w:delText>LSRFortessa SORP Flow Cytometer (BD Biosciences)</w:delText>
        </w:r>
        <w:r w:rsidDel="00663879">
          <w:delText xml:space="preserve">, and </w:delText>
        </w:r>
        <w:r w:rsidRPr="00D42FFA" w:rsidDel="00663879">
          <w:delText>the distribution of variant allele frequency at bi-allelic SNPs.</w:delText>
        </w:r>
        <w:r w:rsidDel="00663879">
          <w:delText xml:space="preserve"> These methods </w:delText>
        </w:r>
        <w:r w:rsidR="00261633" w:rsidDel="00663879">
          <w:delText>agreed</w:delText>
        </w:r>
        <w:r w:rsidDel="00663879">
          <w:delText xml:space="preserve"> for </w:delText>
        </w:r>
        <w:r w:rsidRPr="00D42FFA" w:rsidDel="00663879">
          <w:delText xml:space="preserve">837 out of 870 samples (96.2%) </w:delText>
        </w:r>
        <w:r w:rsidDel="00663879">
          <w:delText>with</w:delText>
        </w:r>
        <w:r w:rsidRPr="00D42FFA" w:rsidDel="00663879">
          <w:delText xml:space="preserve"> flow cytometry data.</w:delText>
        </w:r>
        <w:r w:rsidDel="00663879">
          <w:delText xml:space="preserve"> Ecotype assessment has also been described previously (Lovell et al 202X). </w:delText>
        </w:r>
        <w:r w:rsidR="00261633" w:rsidDel="00663879">
          <w:delTex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delText>
        </w:r>
        <w:commentRangeEnd w:id="298"/>
        <w:r w:rsidR="00282DE4" w:rsidDel="00663879">
          <w:rPr>
            <w:rStyle w:val="CommentReference"/>
          </w:rPr>
          <w:commentReference w:id="298"/>
        </w:r>
      </w:del>
    </w:p>
    <w:p w14:paraId="3C1DC9B6" w14:textId="68EAB068" w:rsidR="007500CC" w:rsidRDefault="007500CC" w:rsidP="007500CC">
      <w:pPr>
        <w:rPr>
          <w:i/>
          <w:iCs/>
        </w:rPr>
      </w:pPr>
      <w:r>
        <w:rPr>
          <w:i/>
          <w:iCs/>
        </w:rPr>
        <w:t>Environmental functions for greenup and flowering</w:t>
      </w:r>
    </w:p>
    <w:p w14:paraId="25713708" w14:textId="6D5767C0"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w:t>
      </w:r>
      <w:ins w:id="300" w:author="Alice MacQueen" w:date="2020-10-28T10:25:00Z">
        <w:r w:rsidR="00663879">
          <w:t>define the phenotype using</w:t>
        </w:r>
      </w:ins>
      <w:del w:id="301" w:author="Alice MacQueen" w:date="2020-10-28T10:25:00Z">
        <w:r w:rsidDel="00663879">
          <w:delText>use the</w:delText>
        </w:r>
      </w:del>
      <w:ins w:id="302" w:author="Alice MacQueen" w:date="2020-10-28T10:25:00Z">
        <w:r w:rsidR="00663879">
          <w:t xml:space="preserve"> that</w:t>
        </w:r>
      </w:ins>
      <w:r>
        <w:t xml:space="preserve"> cue</w:t>
      </w:r>
      <w:del w:id="303" w:author="Alice MacQueen" w:date="2020-10-28T10:25:00Z">
        <w:r w:rsidDel="00663879">
          <w:delText xml:space="preserve"> for genomic prediction</w:delText>
        </w:r>
      </w:del>
      <w:r>
        <w:t xml:space="preserve">. We looked at heritability for nine traits associated with 50% flowering: </w:t>
      </w:r>
      <w:commentRangeStart w:id="304"/>
      <w:r>
        <w:t xml:space="preserve">daylength (analogous for a critical daylength for flowering), </w:t>
      </w:r>
      <w:commentRangeEnd w:id="304"/>
      <w:r w:rsidR="0092284C">
        <w:rPr>
          <w:rStyle w:val="CommentReference"/>
        </w:rPr>
        <w:commentReference w:id="304"/>
      </w:r>
      <w:r>
        <w:t>Julian date, cumulative GDD between greenup and flowering, the change in daylength from the previous day at flowering, and five measures of cumulative rainfall: cumulative rainfall between greenup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lastRenderedPageBreak/>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(Kiniry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Including these GDD response values substantially increased the residual variance for photoperiod sensitive individuals at these sites (data not shown//in supplement). Subpopulation explained most of the variation in flowering as a function of GDD (% Var</w:t>
      </w:r>
      <w:r>
        <w:rPr>
          <w:vertAlign w:val="subscript"/>
        </w:rPr>
        <w:t>subpop</w:t>
      </w:r>
      <w:r>
        <w:t xml:space="preserve"> = 85.9%). Predicted values of GDD necessary for flowering were largest for the Gulf subpopulation (1056; 95% CI 973-1099), smallest for the Midwest (667; 95% CI 517 – 814) and intermediate for the other three groups (741 (599-1019); 776 (483-1195); 747 (573 – 1043); Supplementary table of effects). The heritability for GDD at flowering for photoperiod insensitive, sequenced individuals was 30%, while the heritability for flowering as a Julian date for the same set of individuals was 10.8% (Supplementary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switchgrassGWAS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switchgrassGWAS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655C758" w:rsidR="00AA7FA1" w:rsidRPr="002918DA" w:rsidRDefault="00DF30A5" w:rsidP="00AE5D08">
      <w:pPr>
        <w:rPr>
          <w:b/>
          <w:bCs/>
          <w:i/>
          <w:iCs/>
        </w:rPr>
      </w:pPr>
      <w:r w:rsidRPr="002918DA">
        <w:rPr>
          <w:b/>
          <w:bCs/>
          <w:i/>
          <w:iCs/>
        </w:rPr>
        <w:t>Four</w:t>
      </w:r>
      <w:ins w:id="305" w:author="Juenger, Thomas E" w:date="2020-10-12T18:59:00Z">
        <w:r w:rsidR="00A5055F">
          <w:rPr>
            <w:b/>
            <w:bCs/>
            <w:i/>
            <w:iCs/>
          </w:rPr>
          <w:t>-</w:t>
        </w:r>
      </w:ins>
      <w:r w:rsidRPr="002918DA">
        <w:rPr>
          <w:b/>
          <w:bCs/>
          <w:i/>
          <w:iCs/>
        </w:rPr>
        <w:t xml:space="preserve">way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05FF6822"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The formation of the four</w:t>
      </w:r>
      <w:ins w:id="306" w:author="Juenger, Thomas E" w:date="2020-10-12T17:57:00Z">
        <w:r w:rsidR="00E44C4E">
          <w:t>-</w:t>
        </w:r>
      </w:ins>
      <w:r w:rsidR="00607E2B">
        <w:t>way mapping population has been described previously (</w:t>
      </w:r>
      <w:r>
        <w:t>Milano</w:t>
      </w:r>
      <w:r w:rsidR="00607E2B">
        <w:t xml:space="preserve"> et al 201</w:t>
      </w:r>
      <w:r>
        <w:t>6</w:t>
      </w:r>
      <w:r w:rsidR="00607E2B">
        <w:t>). Briefly,</w:t>
      </w:r>
      <w:r w:rsidRPr="00DB530F">
        <w:rPr>
          <w:bCs/>
        </w:rPr>
        <w:t xml:space="preserve"> </w:t>
      </w:r>
      <w:r>
        <w:rPr>
          <w:bCs/>
        </w:rPr>
        <w:t>the population was developed by initial cross between AP13 (A) x 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lastRenderedPageBreak/>
        <w:t xml:space="preserve">Phenology data, including greenup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T</w:t>
      </w:r>
      <w:r w:rsidRPr="009C6E61">
        <w:rPr>
          <w:rFonts w:eastAsiaTheme="minorEastAsia"/>
          <w:bCs/>
          <w:vertAlign w:val="subscript"/>
        </w:rPr>
        <w:t>base</w:t>
      </w:r>
      <w:r>
        <w:rPr>
          <w:rFonts w:eastAsiaTheme="minorEastAsia"/>
          <w:bCs/>
        </w:rPr>
        <w:t xml:space="preserve"> is the base temperature </w:t>
      </w:r>
      <w:r>
        <w:t xml:space="preserve">of 12 </w:t>
      </w:r>
      <w:r>
        <w:rPr>
          <w:rFonts w:cstheme="minorHAnsi"/>
        </w:rPr>
        <w:t>°</w:t>
      </w:r>
      <w:r>
        <w:t>C</w:t>
      </w:r>
      <w:r w:rsidRPr="00471AD0">
        <w:t xml:space="preserve"> </w:t>
      </w:r>
      <w:r>
        <w:t>for switchgrass (Kiniry et al 2005, Behrman 2013)</w:t>
      </w:r>
      <w:r>
        <w:rPr>
          <w:bCs/>
        </w:rPr>
        <w:t xml:space="preserve">. On a specific day, if </w:t>
      </w:r>
      <w:r>
        <w:rPr>
          <w:rFonts w:eastAsiaTheme="minorEastAsia"/>
          <w:bCs/>
        </w:rPr>
        <w:t>T</w:t>
      </w:r>
      <w:r w:rsidRPr="009C6E61">
        <w:rPr>
          <w:rFonts w:eastAsiaTheme="minorEastAsia"/>
          <w:bCs/>
          <w:vertAlign w:val="subscript"/>
        </w:rPr>
        <w:t>mean</w:t>
      </w:r>
      <w:r>
        <w:rPr>
          <w:bCs/>
        </w:rPr>
        <w:t xml:space="preserve"> is less than </w:t>
      </w:r>
      <w:r>
        <w:rPr>
          <w:rFonts w:eastAsiaTheme="minorEastAsia"/>
          <w:bCs/>
        </w:rPr>
        <w:t>T</w:t>
      </w:r>
      <w:r w:rsidRPr="009C6E61">
        <w:rPr>
          <w:rFonts w:eastAsiaTheme="minorEastAsia"/>
          <w:bCs/>
          <w:vertAlign w:val="subscript"/>
        </w:rPr>
        <w:t>base</w:t>
      </w:r>
      <w:r>
        <w:rPr>
          <w:bCs/>
        </w:rPr>
        <w:t xml:space="preserve">, the GDD for that day is 0; if </w:t>
      </w:r>
      <w:r>
        <w:rPr>
          <w:rFonts w:eastAsiaTheme="minorEastAsia"/>
          <w:bCs/>
        </w:rPr>
        <w:t>T</w:t>
      </w:r>
      <w:r w:rsidRPr="009C6E61">
        <w:rPr>
          <w:rFonts w:eastAsiaTheme="minorEastAsia"/>
          <w:bCs/>
          <w:vertAlign w:val="subscript"/>
        </w:rPr>
        <w:t>mean</w:t>
      </w:r>
      <w:r>
        <w:rPr>
          <w:bCs/>
        </w:rPr>
        <w:t xml:space="preserve"> is bigger than </w:t>
      </w:r>
      <w:r>
        <w:rPr>
          <w:rFonts w:eastAsiaTheme="minorEastAsia"/>
          <w:bCs/>
        </w:rPr>
        <w:t>T</w:t>
      </w:r>
      <w:r w:rsidRPr="009C6E61">
        <w:rPr>
          <w:rFonts w:eastAsiaTheme="minorEastAsia"/>
          <w:bCs/>
          <w:vertAlign w:val="subscript"/>
        </w:rPr>
        <w:t>base</w:t>
      </w:r>
      <w:r>
        <w:rPr>
          <w:bCs/>
        </w:rPr>
        <w:t xml:space="preserve">, the GDD for that day is the difference between </w:t>
      </w:r>
      <w:r>
        <w:rPr>
          <w:rFonts w:eastAsiaTheme="minorEastAsia"/>
          <w:bCs/>
        </w:rPr>
        <w:t>T</w:t>
      </w:r>
      <w:r w:rsidRPr="009C6E61">
        <w:rPr>
          <w:rFonts w:eastAsiaTheme="minorEastAsia"/>
          <w:bCs/>
          <w:vertAlign w:val="subscript"/>
        </w:rPr>
        <w:t>mean</w:t>
      </w:r>
      <w:r>
        <w:rPr>
          <w:bCs/>
        </w:rPr>
        <w:t xml:space="preserve"> and </w:t>
      </w:r>
      <w:r>
        <w:rPr>
          <w:rFonts w:eastAsiaTheme="minorEastAsia"/>
          <w:bCs/>
        </w:rPr>
        <w:t>T</w:t>
      </w:r>
      <w:r w:rsidRPr="009C6E61">
        <w:rPr>
          <w:rFonts w:eastAsiaTheme="minorEastAsia"/>
          <w:bCs/>
          <w:vertAlign w:val="subscript"/>
        </w:rPr>
        <w:t>base</w:t>
      </w:r>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4"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‘sommer’ package </w:t>
      </w:r>
      <w:r>
        <w:rPr>
          <w:bCs/>
        </w:rPr>
        <w:t xml:space="preserve">(Covarrubias-Pazaran, 2020) </w:t>
      </w:r>
      <w:r w:rsidRPr="00711582">
        <w:rPr>
          <w:bCs/>
        </w:rPr>
        <w:t>in R (</w:t>
      </w:r>
      <w:r>
        <w:rPr>
          <w:bCs/>
        </w:rPr>
        <w:t>2020</w:t>
      </w:r>
      <w:r w:rsidRPr="00711582">
        <w:rPr>
          <w:bCs/>
        </w:rPr>
        <w:t xml:space="preserve">). Briefly, we used a multivariate mixed model (mmer) that takes the kinship matrix and other random incidence matrices to estimate the variance components for each </w:t>
      </w:r>
      <w:r>
        <w:rPr>
          <w:bCs/>
        </w:rPr>
        <w:t>phenotype</w:t>
      </w:r>
      <w:r w:rsidRPr="00711582">
        <w:rPr>
          <w:bCs/>
        </w:rPr>
        <w:t xml:space="preserve"> </w:t>
      </w:r>
      <w:r>
        <w:rPr>
          <w:bCs/>
        </w:rPr>
        <w:t>at each field</w:t>
      </w:r>
      <w:r w:rsidRPr="00711582">
        <w:rPr>
          <w:bCs/>
        </w:rPr>
        <w:t xml:space="preserve">, and calculates h2 as the proportion of additive genetic variance to the total variance. </w:t>
      </w:r>
    </w:p>
    <w:p w14:paraId="37296377" w14:textId="0015B34B"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w:t>
      </w:r>
      <w:ins w:id="307" w:author="Juenger, Thomas E" w:date="2020-10-12T17:58:00Z">
        <w:r w:rsidR="00E55616">
          <w:rPr>
            <w:bCs/>
          </w:rPr>
          <w:t>QTL</w:t>
        </w:r>
      </w:ins>
      <w:del w:id="308" w:author="Juenger, Thomas E" w:date="2020-10-12T17:58:00Z">
        <w:r w:rsidDel="00E55616">
          <w:rPr>
            <w:bCs/>
          </w:rPr>
          <w:delText>G</w:delText>
        </w:r>
      </w:del>
      <w:r>
        <w:rPr>
          <w:bCs/>
        </w:rPr>
        <w:t xml:space="preserve"> + E + </w:t>
      </w:r>
      <w:ins w:id="309" w:author="Juenger, Thomas E" w:date="2020-10-12T17:59:00Z">
        <w:r w:rsidR="00E55616">
          <w:rPr>
            <w:bCs/>
          </w:rPr>
          <w:t>QTL</w:t>
        </w:r>
      </w:ins>
      <w:del w:id="310" w:author="Juenger, Thomas E" w:date="2020-10-12T17:59:00Z">
        <w:r w:rsidDel="00E55616">
          <w:rPr>
            <w:bCs/>
          </w:rPr>
          <w:delText>G</w:delText>
        </w:r>
      </w:del>
      <w:r>
        <w:rPr>
          <w:bCs/>
        </w:rPr>
        <w:t xml:space="preserve"> x E + </w:t>
      </w:r>
      <w:ins w:id="311" w:author="Juenger, Thomas E" w:date="2020-10-12T17:59:00Z">
        <w:r w:rsidR="00E55616">
          <w:rPr>
            <w:bCs/>
          </w:rPr>
          <w:t xml:space="preserve">kinship + </w:t>
        </w:r>
      </w:ins>
      <w:r>
        <w:rPr>
          <w:bCs/>
        </w:rPr>
        <w:t xml:space="preserve">e, where </w:t>
      </w:r>
      <w:r>
        <w:rPr>
          <w:rFonts w:cstheme="minorHAnsi"/>
          <w:bCs/>
        </w:rPr>
        <w:t>µ</w:t>
      </w:r>
      <w:r>
        <w:rPr>
          <w:bCs/>
        </w:rPr>
        <w:t xml:space="preserve"> is the population mean, </w:t>
      </w:r>
      <w:ins w:id="312" w:author="Juenger, Thomas E" w:date="2020-10-12T18:00:00Z">
        <w:r w:rsidR="00E55616">
          <w:rPr>
            <w:bCs/>
          </w:rPr>
          <w:t>QTL</w:t>
        </w:r>
      </w:ins>
      <w:del w:id="313" w:author="Juenger, Thomas E" w:date="2020-10-12T18:00:00Z">
        <w:r w:rsidDel="00E55616">
          <w:rPr>
            <w:bCs/>
          </w:rPr>
          <w:delText>G</w:delText>
        </w:r>
      </w:del>
      <w:r>
        <w:rPr>
          <w:bCs/>
        </w:rPr>
        <w:t xml:space="preserve"> is the </w:t>
      </w:r>
      <w:ins w:id="314" w:author="Juenger, Thomas E" w:date="2020-10-12T17:59:00Z">
        <w:r w:rsidR="00E55616">
          <w:rPr>
            <w:bCs/>
          </w:rPr>
          <w:t xml:space="preserve">marker </w:t>
        </w:r>
      </w:ins>
      <w:r>
        <w:rPr>
          <w:bCs/>
        </w:rPr>
        <w:t xml:space="preserve">genetic effect (i.e., kinship matrix), E is the environmental effects (i.e., field sites), </w:t>
      </w:r>
      <w:ins w:id="315" w:author="Juenger, Thomas E" w:date="2020-10-12T18:00:00Z">
        <w:r w:rsidR="00E55616">
          <w:rPr>
            <w:bCs/>
          </w:rPr>
          <w:t>QTL</w:t>
        </w:r>
      </w:ins>
      <w:del w:id="316" w:author="Juenger, Thomas E" w:date="2020-10-12T18:00:00Z">
        <w:r w:rsidDel="00E55616">
          <w:rPr>
            <w:bCs/>
          </w:rPr>
          <w:delText>G</w:delText>
        </w:r>
      </w:del>
      <w:r>
        <w:rPr>
          <w:bCs/>
        </w:rPr>
        <w:t xml:space="preserve"> x E is the interaction between </w:t>
      </w:r>
      <w:ins w:id="317" w:author="Juenger, Thomas E" w:date="2020-10-12T18:00:00Z">
        <w:r w:rsidR="00E55616">
          <w:rPr>
            <w:bCs/>
          </w:rPr>
          <w:t xml:space="preserve">marker </w:t>
        </w:r>
      </w:ins>
      <w:r>
        <w:rPr>
          <w:bCs/>
        </w:rPr>
        <w:t xml:space="preserve">genetic and environmental effects, </w:t>
      </w:r>
      <w:ins w:id="318" w:author="Juenger, Thomas E" w:date="2020-10-12T18:00:00Z">
        <w:r w:rsidR="00E55616">
          <w:rPr>
            <w:bCs/>
          </w:rPr>
          <w:t>kinship corresponds to the background po</w:t>
        </w:r>
      </w:ins>
      <w:ins w:id="319" w:author="Juenger, Thomas E" w:date="2020-10-12T18:59:00Z">
        <w:r w:rsidR="00DE3984">
          <w:rPr>
            <w:bCs/>
          </w:rPr>
          <w:t>l</w:t>
        </w:r>
      </w:ins>
      <w:ins w:id="320" w:author="Juenger, Thomas E" w:date="2020-10-12T18:00:00Z">
        <w:r w:rsidR="00E55616">
          <w:rPr>
            <w:bCs/>
          </w:rPr>
          <w:t xml:space="preserve">ygenic variation, </w:t>
        </w:r>
      </w:ins>
      <w:r>
        <w:rPr>
          <w:bCs/>
        </w:rPr>
        <w:t xml:space="preserve">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rsidDel="00663879" w14:paraId="212A6E9F" w14:textId="5DB31A85" w:rsidTr="009932F8">
        <w:trPr>
          <w:cnfStyle w:val="100000000000" w:firstRow="1" w:lastRow="0" w:firstColumn="0" w:lastColumn="0" w:oddVBand="0" w:evenVBand="0" w:oddHBand="0" w:evenHBand="0" w:firstRowFirstColumn="0" w:firstRowLastColumn="0" w:lastRowFirstColumn="0" w:lastRowLastColumn="0"/>
          <w:trHeight w:val="285"/>
          <w:del w:id="321" w:author="Alice MacQueen" w:date="2020-10-28T10:24:00Z"/>
        </w:trPr>
        <w:tc>
          <w:tcPr>
            <w:tcW w:w="2500" w:type="dxa"/>
            <w:noWrap/>
            <w:hideMark/>
          </w:tcPr>
          <w:p w14:paraId="27182959" w14:textId="64532416" w:rsidR="002621DA" w:rsidRPr="006E389A" w:rsidDel="00663879" w:rsidRDefault="002621DA" w:rsidP="009932F8">
            <w:pPr>
              <w:rPr>
                <w:del w:id="322" w:author="Alice MacQueen" w:date="2020-10-28T10:24:00Z"/>
                <w:rFonts w:ascii="Calibri" w:eastAsia="Times New Roman" w:hAnsi="Calibri" w:cs="Calibri"/>
                <w:color w:val="000000"/>
              </w:rPr>
            </w:pPr>
            <w:del w:id="323" w:author="Alice MacQueen" w:date="2020-10-28T10:24:00Z">
              <w:r w:rsidDel="00663879">
                <w:rPr>
                  <w:rFonts w:ascii="Calibri" w:eastAsia="Times New Roman" w:hAnsi="Calibri" w:cs="Calibri"/>
                  <w:color w:val="000000"/>
                </w:rPr>
                <w:delText xml:space="preserve"> </w:delText>
              </w:r>
              <w:r w:rsidRPr="006E389A" w:rsidDel="00663879">
                <w:rPr>
                  <w:rFonts w:ascii="Calibri" w:eastAsia="Times New Roman" w:hAnsi="Calibri" w:cs="Calibri"/>
                  <w:color w:val="000000"/>
                </w:rPr>
                <w:delText>Site</w:delText>
              </w:r>
            </w:del>
          </w:p>
        </w:tc>
        <w:tc>
          <w:tcPr>
            <w:tcW w:w="1081" w:type="dxa"/>
            <w:noWrap/>
            <w:hideMark/>
          </w:tcPr>
          <w:p w14:paraId="64F6F852" w14:textId="5AB67747" w:rsidR="002621DA" w:rsidRPr="006E389A" w:rsidDel="00663879" w:rsidRDefault="002621DA" w:rsidP="009932F8">
            <w:pPr>
              <w:rPr>
                <w:del w:id="324" w:author="Alice MacQueen" w:date="2020-10-28T10:24:00Z"/>
                <w:rFonts w:ascii="Calibri" w:eastAsia="Times New Roman" w:hAnsi="Calibri" w:cs="Calibri"/>
                <w:color w:val="000000"/>
              </w:rPr>
            </w:pPr>
            <w:del w:id="325" w:author="Alice MacQueen" w:date="2020-10-28T10:24:00Z">
              <w:r w:rsidRPr="006E389A" w:rsidDel="00663879">
                <w:rPr>
                  <w:rFonts w:ascii="Calibri" w:eastAsia="Times New Roman" w:hAnsi="Calibri" w:cs="Calibri"/>
                  <w:color w:val="000000"/>
                </w:rPr>
                <w:delText>Latitude</w:delText>
              </w:r>
            </w:del>
          </w:p>
        </w:tc>
        <w:tc>
          <w:tcPr>
            <w:tcW w:w="1800" w:type="dxa"/>
            <w:noWrap/>
            <w:hideMark/>
          </w:tcPr>
          <w:p w14:paraId="71A15C72" w14:textId="18525DFA" w:rsidR="002621DA" w:rsidRPr="006E389A" w:rsidDel="00663879" w:rsidRDefault="002621DA" w:rsidP="009932F8">
            <w:pPr>
              <w:rPr>
                <w:del w:id="326" w:author="Alice MacQueen" w:date="2020-10-28T10:24:00Z"/>
                <w:rFonts w:ascii="Calibri" w:eastAsia="Times New Roman" w:hAnsi="Calibri" w:cs="Calibri"/>
                <w:color w:val="000000"/>
              </w:rPr>
            </w:pPr>
            <w:del w:id="327" w:author="Alice MacQueen" w:date="2020-10-28T10:24:00Z">
              <w:r w:rsidRPr="006E389A" w:rsidDel="00663879">
                <w:rPr>
                  <w:rFonts w:ascii="Calibri" w:eastAsia="Times New Roman" w:hAnsi="Calibri" w:cs="Calibri"/>
                  <w:color w:val="000000"/>
                </w:rPr>
                <w:delText>Genotypes that flowered while</w:delText>
              </w:r>
              <w:r w:rsidDel="00663879">
                <w:rPr>
                  <w:rFonts w:ascii="Calibri" w:eastAsia="Times New Roman" w:hAnsi="Calibri" w:cs="Calibri"/>
                  <w:color w:val="000000"/>
                </w:rPr>
                <w:delText>:</w:delText>
              </w:r>
            </w:del>
          </w:p>
        </w:tc>
        <w:tc>
          <w:tcPr>
            <w:tcW w:w="552" w:type="dxa"/>
            <w:noWrap/>
            <w:hideMark/>
          </w:tcPr>
          <w:p w14:paraId="56646884" w14:textId="3B821E05" w:rsidR="002621DA" w:rsidRPr="006E389A" w:rsidDel="00663879" w:rsidRDefault="002621DA" w:rsidP="009932F8">
            <w:pPr>
              <w:rPr>
                <w:del w:id="328" w:author="Alice MacQueen" w:date="2020-10-28T10:24:00Z"/>
                <w:rFonts w:ascii="Calibri" w:eastAsia="Times New Roman" w:hAnsi="Calibri" w:cs="Calibri"/>
                <w:color w:val="000000"/>
              </w:rPr>
            </w:pPr>
            <w:commentRangeStart w:id="329"/>
            <w:del w:id="330" w:author="Alice MacQueen" w:date="2020-10-28T10:24:00Z">
              <w:r w:rsidRPr="006E389A" w:rsidDel="00663879">
                <w:rPr>
                  <w:rFonts w:ascii="Calibri" w:eastAsia="Times New Roman" w:hAnsi="Calibri" w:cs="Calibri"/>
                  <w:color w:val="000000"/>
                </w:rPr>
                <w:delText>4X</w:delText>
              </w:r>
            </w:del>
          </w:p>
        </w:tc>
        <w:tc>
          <w:tcPr>
            <w:tcW w:w="661" w:type="dxa"/>
            <w:noWrap/>
            <w:hideMark/>
          </w:tcPr>
          <w:p w14:paraId="650A6764" w14:textId="585E6017" w:rsidR="002621DA" w:rsidRPr="006E389A" w:rsidDel="00663879" w:rsidRDefault="002621DA" w:rsidP="009932F8">
            <w:pPr>
              <w:rPr>
                <w:del w:id="331" w:author="Alice MacQueen" w:date="2020-10-28T10:24:00Z"/>
                <w:rFonts w:ascii="Calibri" w:eastAsia="Times New Roman" w:hAnsi="Calibri" w:cs="Calibri"/>
                <w:color w:val="000000"/>
              </w:rPr>
            </w:pPr>
            <w:del w:id="332" w:author="Alice MacQueen" w:date="2020-10-28T10:24:00Z">
              <w:r w:rsidRPr="006E389A" w:rsidDel="00663879">
                <w:rPr>
                  <w:rFonts w:ascii="Calibri" w:eastAsia="Times New Roman" w:hAnsi="Calibri" w:cs="Calibri"/>
                  <w:color w:val="000000"/>
                </w:rPr>
                <w:delText>8X</w:delText>
              </w:r>
              <w:commentRangeEnd w:id="329"/>
              <w:r w:rsidR="00B83070" w:rsidDel="00663879">
                <w:rPr>
                  <w:rStyle w:val="CommentReference"/>
                  <w:b w:val="0"/>
                  <w:bCs w:val="0"/>
                </w:rPr>
                <w:commentReference w:id="329"/>
              </w:r>
            </w:del>
          </w:p>
        </w:tc>
        <w:tc>
          <w:tcPr>
            <w:tcW w:w="1039" w:type="dxa"/>
            <w:noWrap/>
            <w:hideMark/>
          </w:tcPr>
          <w:p w14:paraId="5B2D668E" w14:textId="1DB3A6A6" w:rsidR="002621DA" w:rsidRPr="006E389A" w:rsidDel="00663879" w:rsidRDefault="002621DA" w:rsidP="009932F8">
            <w:pPr>
              <w:rPr>
                <w:del w:id="333" w:author="Alice MacQueen" w:date="2020-10-28T10:24:00Z"/>
                <w:rFonts w:ascii="Calibri" w:eastAsia="Times New Roman" w:hAnsi="Calibri" w:cs="Calibri"/>
                <w:color w:val="000000"/>
              </w:rPr>
            </w:pPr>
            <w:commentRangeStart w:id="334"/>
            <w:del w:id="335" w:author="Alice MacQueen" w:date="2020-10-28T10:24:00Z">
              <w:r w:rsidRPr="006E389A" w:rsidDel="00663879">
                <w:rPr>
                  <w:rFonts w:ascii="Calibri" w:eastAsia="Times New Roman" w:hAnsi="Calibri" w:cs="Calibri"/>
                  <w:color w:val="000000"/>
                </w:rPr>
                <w:delText>Atlantic</w:delText>
              </w:r>
              <w:commentRangeEnd w:id="334"/>
              <w:r w:rsidR="00B83070" w:rsidDel="00663879">
                <w:rPr>
                  <w:rStyle w:val="CommentReference"/>
                  <w:b w:val="0"/>
                  <w:bCs w:val="0"/>
                </w:rPr>
                <w:commentReference w:id="334"/>
              </w:r>
            </w:del>
          </w:p>
        </w:tc>
        <w:tc>
          <w:tcPr>
            <w:tcW w:w="698" w:type="dxa"/>
            <w:noWrap/>
            <w:hideMark/>
          </w:tcPr>
          <w:p w14:paraId="77C43FC2" w14:textId="5BF62808" w:rsidR="002621DA" w:rsidRPr="006E389A" w:rsidDel="00663879" w:rsidRDefault="002621DA" w:rsidP="009932F8">
            <w:pPr>
              <w:rPr>
                <w:del w:id="336" w:author="Alice MacQueen" w:date="2020-10-28T10:24:00Z"/>
                <w:rFonts w:ascii="Calibri" w:eastAsia="Times New Roman" w:hAnsi="Calibri" w:cs="Calibri"/>
                <w:color w:val="000000"/>
              </w:rPr>
            </w:pPr>
            <w:del w:id="337" w:author="Alice MacQueen" w:date="2020-10-28T10:24:00Z">
              <w:r w:rsidRPr="006E389A" w:rsidDel="00663879">
                <w:rPr>
                  <w:rFonts w:ascii="Calibri" w:eastAsia="Times New Roman" w:hAnsi="Calibri" w:cs="Calibri"/>
                  <w:color w:val="000000"/>
                </w:rPr>
                <w:delText>Gulf</w:delText>
              </w:r>
            </w:del>
          </w:p>
        </w:tc>
        <w:tc>
          <w:tcPr>
            <w:tcW w:w="1129" w:type="dxa"/>
            <w:noWrap/>
            <w:hideMark/>
          </w:tcPr>
          <w:p w14:paraId="3ECEDE14" w14:textId="0ABBB248" w:rsidR="002621DA" w:rsidRPr="006E389A" w:rsidDel="00663879" w:rsidRDefault="002621DA" w:rsidP="009932F8">
            <w:pPr>
              <w:rPr>
                <w:del w:id="338" w:author="Alice MacQueen" w:date="2020-10-28T10:24:00Z"/>
                <w:rFonts w:ascii="Calibri" w:eastAsia="Times New Roman" w:hAnsi="Calibri" w:cs="Calibri"/>
                <w:color w:val="000000"/>
              </w:rPr>
            </w:pPr>
            <w:del w:id="339" w:author="Alice MacQueen" w:date="2020-10-28T10:24:00Z">
              <w:r w:rsidRPr="006E389A" w:rsidDel="00663879">
                <w:rPr>
                  <w:rFonts w:ascii="Calibri" w:eastAsia="Times New Roman" w:hAnsi="Calibri" w:cs="Calibri"/>
                  <w:color w:val="000000"/>
                </w:rPr>
                <w:delText>Midwest</w:delText>
              </w:r>
            </w:del>
          </w:p>
        </w:tc>
      </w:tr>
      <w:tr w:rsidR="002621DA" w:rsidRPr="006E389A" w:rsidDel="00663879" w14:paraId="12F0746D" w14:textId="66606C1D" w:rsidTr="009932F8">
        <w:trPr>
          <w:trHeight w:val="285"/>
          <w:del w:id="340" w:author="Alice MacQueen" w:date="2020-10-28T10:24:00Z"/>
        </w:trPr>
        <w:tc>
          <w:tcPr>
            <w:tcW w:w="2500" w:type="dxa"/>
            <w:noWrap/>
            <w:hideMark/>
          </w:tcPr>
          <w:p w14:paraId="73E29CEE" w14:textId="057CE235" w:rsidR="002621DA" w:rsidRPr="006E389A" w:rsidDel="00663879" w:rsidRDefault="002621DA" w:rsidP="009932F8">
            <w:pPr>
              <w:rPr>
                <w:del w:id="341" w:author="Alice MacQueen" w:date="2020-10-28T10:24:00Z"/>
                <w:rFonts w:ascii="Calibri" w:eastAsia="Times New Roman" w:hAnsi="Calibri" w:cs="Calibri"/>
                <w:color w:val="000000"/>
              </w:rPr>
            </w:pPr>
            <w:del w:id="342" w:author="Alice MacQueen" w:date="2020-10-28T10:24:00Z">
              <w:r w:rsidRPr="006E389A" w:rsidDel="00663879">
                <w:rPr>
                  <w:rFonts w:ascii="Calibri" w:eastAsia="Times New Roman" w:hAnsi="Calibri" w:cs="Calibri"/>
                  <w:color w:val="000000"/>
                </w:rPr>
                <w:delText>Kingsville, TX, USDA/PMC</w:delText>
              </w:r>
            </w:del>
          </w:p>
        </w:tc>
        <w:tc>
          <w:tcPr>
            <w:tcW w:w="1081" w:type="dxa"/>
            <w:noWrap/>
            <w:hideMark/>
          </w:tcPr>
          <w:p w14:paraId="57AB4820" w14:textId="21D69E62" w:rsidR="002621DA" w:rsidRPr="006E389A" w:rsidDel="00663879" w:rsidRDefault="002621DA" w:rsidP="009932F8">
            <w:pPr>
              <w:jc w:val="right"/>
              <w:rPr>
                <w:del w:id="343" w:author="Alice MacQueen" w:date="2020-10-28T10:24:00Z"/>
                <w:rFonts w:ascii="Calibri" w:eastAsia="Times New Roman" w:hAnsi="Calibri" w:cs="Calibri"/>
                <w:color w:val="000000"/>
              </w:rPr>
            </w:pPr>
            <w:del w:id="344" w:author="Alice MacQueen" w:date="2020-10-28T10:24:00Z">
              <w:r w:rsidRPr="006E389A" w:rsidDel="00663879">
                <w:rPr>
                  <w:rFonts w:ascii="Calibri" w:eastAsia="Times New Roman" w:hAnsi="Calibri" w:cs="Calibri"/>
                  <w:color w:val="000000"/>
                </w:rPr>
                <w:delText>27.55</w:delText>
              </w:r>
            </w:del>
          </w:p>
        </w:tc>
        <w:tc>
          <w:tcPr>
            <w:tcW w:w="1800" w:type="dxa"/>
            <w:noWrap/>
            <w:hideMark/>
          </w:tcPr>
          <w:p w14:paraId="60FAE298" w14:textId="6E802C09" w:rsidR="002621DA" w:rsidRPr="006E389A" w:rsidDel="00663879" w:rsidRDefault="002621DA" w:rsidP="009932F8">
            <w:pPr>
              <w:rPr>
                <w:del w:id="345" w:author="Alice MacQueen" w:date="2020-10-28T10:24:00Z"/>
                <w:rFonts w:ascii="Calibri" w:eastAsia="Times New Roman" w:hAnsi="Calibri" w:cs="Calibri"/>
                <w:color w:val="000000"/>
              </w:rPr>
            </w:pPr>
            <w:del w:id="346"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13D3BB6F" w14:textId="42F84AC3" w:rsidR="002621DA" w:rsidRPr="006E389A" w:rsidDel="00663879" w:rsidRDefault="002621DA" w:rsidP="009932F8">
            <w:pPr>
              <w:jc w:val="right"/>
              <w:rPr>
                <w:del w:id="347" w:author="Alice MacQueen" w:date="2020-10-28T10:24:00Z"/>
                <w:rFonts w:ascii="Calibri" w:eastAsia="Times New Roman" w:hAnsi="Calibri" w:cs="Calibri"/>
                <w:color w:val="000000"/>
              </w:rPr>
            </w:pPr>
            <w:del w:id="348" w:author="Alice MacQueen" w:date="2020-10-28T10:24:00Z">
              <w:r w:rsidRPr="006E389A" w:rsidDel="00663879">
                <w:rPr>
                  <w:rFonts w:ascii="Calibri" w:eastAsia="Times New Roman" w:hAnsi="Calibri" w:cs="Calibri"/>
                  <w:color w:val="000000"/>
                </w:rPr>
                <w:delText>9</w:delText>
              </w:r>
            </w:del>
          </w:p>
        </w:tc>
        <w:tc>
          <w:tcPr>
            <w:tcW w:w="661" w:type="dxa"/>
            <w:noWrap/>
            <w:hideMark/>
          </w:tcPr>
          <w:p w14:paraId="3CCA5F7A" w14:textId="5219E419" w:rsidR="002621DA" w:rsidRPr="006E389A" w:rsidDel="00663879" w:rsidRDefault="002621DA" w:rsidP="009932F8">
            <w:pPr>
              <w:jc w:val="right"/>
              <w:rPr>
                <w:del w:id="349" w:author="Alice MacQueen" w:date="2020-10-28T10:24:00Z"/>
                <w:rFonts w:ascii="Calibri" w:eastAsia="Times New Roman" w:hAnsi="Calibri" w:cs="Calibri"/>
                <w:color w:val="000000"/>
              </w:rPr>
            </w:pPr>
            <w:del w:id="350" w:author="Alice MacQueen" w:date="2020-10-28T10:24:00Z">
              <w:r w:rsidRPr="006E389A" w:rsidDel="00663879">
                <w:rPr>
                  <w:rFonts w:ascii="Calibri" w:eastAsia="Times New Roman" w:hAnsi="Calibri" w:cs="Calibri"/>
                  <w:color w:val="000000"/>
                </w:rPr>
                <w:delText>8</w:delText>
              </w:r>
            </w:del>
          </w:p>
        </w:tc>
        <w:tc>
          <w:tcPr>
            <w:tcW w:w="1039" w:type="dxa"/>
            <w:noWrap/>
            <w:hideMark/>
          </w:tcPr>
          <w:p w14:paraId="3ABD901B" w14:textId="16838A81" w:rsidR="002621DA" w:rsidRPr="006E389A" w:rsidDel="00663879" w:rsidRDefault="002621DA" w:rsidP="009932F8">
            <w:pPr>
              <w:jc w:val="right"/>
              <w:rPr>
                <w:del w:id="351" w:author="Alice MacQueen" w:date="2020-10-28T10:24:00Z"/>
                <w:rFonts w:ascii="Calibri" w:eastAsia="Times New Roman" w:hAnsi="Calibri" w:cs="Calibri"/>
                <w:color w:val="000000"/>
              </w:rPr>
            </w:pPr>
            <w:del w:id="352" w:author="Alice MacQueen" w:date="2020-10-28T10:24:00Z">
              <w:r w:rsidRPr="006E389A" w:rsidDel="00663879">
                <w:rPr>
                  <w:rFonts w:ascii="Calibri" w:eastAsia="Times New Roman" w:hAnsi="Calibri" w:cs="Calibri"/>
                  <w:color w:val="000000"/>
                </w:rPr>
                <w:delText>44</w:delText>
              </w:r>
            </w:del>
          </w:p>
        </w:tc>
        <w:tc>
          <w:tcPr>
            <w:tcW w:w="698" w:type="dxa"/>
            <w:noWrap/>
            <w:hideMark/>
          </w:tcPr>
          <w:p w14:paraId="154E2BE9" w14:textId="7871EDA0" w:rsidR="002621DA" w:rsidRPr="006E389A" w:rsidDel="00663879" w:rsidRDefault="002621DA" w:rsidP="009932F8">
            <w:pPr>
              <w:jc w:val="right"/>
              <w:rPr>
                <w:del w:id="353" w:author="Alice MacQueen" w:date="2020-10-28T10:24:00Z"/>
                <w:rFonts w:ascii="Calibri" w:eastAsia="Times New Roman" w:hAnsi="Calibri" w:cs="Calibri"/>
                <w:color w:val="000000"/>
              </w:rPr>
            </w:pPr>
            <w:del w:id="354" w:author="Alice MacQueen" w:date="2020-10-28T10:24:00Z">
              <w:r w:rsidRPr="006E389A" w:rsidDel="00663879">
                <w:rPr>
                  <w:rFonts w:ascii="Calibri" w:eastAsia="Times New Roman" w:hAnsi="Calibri" w:cs="Calibri"/>
                  <w:color w:val="000000"/>
                </w:rPr>
                <w:delText>23</w:delText>
              </w:r>
            </w:del>
          </w:p>
        </w:tc>
        <w:tc>
          <w:tcPr>
            <w:tcW w:w="1129" w:type="dxa"/>
            <w:noWrap/>
            <w:hideMark/>
          </w:tcPr>
          <w:p w14:paraId="72F743C9" w14:textId="7501EFFB" w:rsidR="002621DA" w:rsidRPr="006E389A" w:rsidDel="00663879" w:rsidRDefault="002621DA" w:rsidP="009932F8">
            <w:pPr>
              <w:jc w:val="right"/>
              <w:rPr>
                <w:del w:id="355" w:author="Alice MacQueen" w:date="2020-10-28T10:24:00Z"/>
                <w:rFonts w:ascii="Calibri" w:eastAsia="Times New Roman" w:hAnsi="Calibri" w:cs="Calibri"/>
                <w:color w:val="000000"/>
              </w:rPr>
            </w:pPr>
            <w:del w:id="356" w:author="Alice MacQueen" w:date="2020-10-28T10:24:00Z">
              <w:r w:rsidRPr="006E389A" w:rsidDel="00663879">
                <w:rPr>
                  <w:rFonts w:ascii="Calibri" w:eastAsia="Times New Roman" w:hAnsi="Calibri" w:cs="Calibri"/>
                  <w:color w:val="000000"/>
                </w:rPr>
                <w:delText>23</w:delText>
              </w:r>
            </w:del>
          </w:p>
        </w:tc>
      </w:tr>
      <w:tr w:rsidR="002621DA" w:rsidRPr="006E389A" w:rsidDel="00663879" w14:paraId="6300B0D7" w14:textId="03EC5201" w:rsidTr="009932F8">
        <w:trPr>
          <w:trHeight w:val="285"/>
          <w:del w:id="357" w:author="Alice MacQueen" w:date="2020-10-28T10:24:00Z"/>
        </w:trPr>
        <w:tc>
          <w:tcPr>
            <w:tcW w:w="2500" w:type="dxa"/>
            <w:noWrap/>
            <w:hideMark/>
          </w:tcPr>
          <w:p w14:paraId="2DAF3D8F" w14:textId="25BB0D94" w:rsidR="002621DA" w:rsidRPr="006E389A" w:rsidDel="00663879" w:rsidRDefault="002621DA" w:rsidP="009932F8">
            <w:pPr>
              <w:rPr>
                <w:del w:id="358" w:author="Alice MacQueen" w:date="2020-10-28T10:24:00Z"/>
                <w:rFonts w:ascii="Calibri" w:eastAsia="Times New Roman" w:hAnsi="Calibri" w:cs="Calibri"/>
                <w:color w:val="000000"/>
              </w:rPr>
            </w:pPr>
            <w:del w:id="359" w:author="Alice MacQueen" w:date="2020-10-28T10:24:00Z">
              <w:r w:rsidRPr="006E389A" w:rsidDel="00663879">
                <w:rPr>
                  <w:rFonts w:ascii="Calibri" w:eastAsia="Times New Roman" w:hAnsi="Calibri" w:cs="Calibri"/>
                  <w:color w:val="000000"/>
                </w:rPr>
                <w:delText>Kingsville, TX, USDA/PMC</w:delText>
              </w:r>
            </w:del>
          </w:p>
        </w:tc>
        <w:tc>
          <w:tcPr>
            <w:tcW w:w="1081" w:type="dxa"/>
            <w:noWrap/>
            <w:hideMark/>
          </w:tcPr>
          <w:p w14:paraId="36D96720" w14:textId="14F090E6" w:rsidR="002621DA" w:rsidRPr="006E389A" w:rsidDel="00663879" w:rsidRDefault="002621DA" w:rsidP="009932F8">
            <w:pPr>
              <w:jc w:val="right"/>
              <w:rPr>
                <w:del w:id="360" w:author="Alice MacQueen" w:date="2020-10-28T10:24:00Z"/>
                <w:rFonts w:ascii="Calibri" w:eastAsia="Times New Roman" w:hAnsi="Calibri" w:cs="Calibri"/>
                <w:color w:val="000000"/>
              </w:rPr>
            </w:pPr>
            <w:del w:id="361" w:author="Alice MacQueen" w:date="2020-10-28T10:24:00Z">
              <w:r w:rsidRPr="006E389A" w:rsidDel="00663879">
                <w:rPr>
                  <w:rFonts w:ascii="Calibri" w:eastAsia="Times New Roman" w:hAnsi="Calibri" w:cs="Calibri"/>
                  <w:color w:val="000000"/>
                </w:rPr>
                <w:delText>27.55</w:delText>
              </w:r>
            </w:del>
          </w:p>
        </w:tc>
        <w:tc>
          <w:tcPr>
            <w:tcW w:w="1800" w:type="dxa"/>
            <w:noWrap/>
            <w:hideMark/>
          </w:tcPr>
          <w:p w14:paraId="4D55F7BD" w14:textId="772B2EEB" w:rsidR="002621DA" w:rsidRPr="006E389A" w:rsidDel="00663879" w:rsidRDefault="002621DA" w:rsidP="009932F8">
            <w:pPr>
              <w:rPr>
                <w:del w:id="362" w:author="Alice MacQueen" w:date="2020-10-28T10:24:00Z"/>
                <w:rFonts w:ascii="Calibri" w:eastAsia="Times New Roman" w:hAnsi="Calibri" w:cs="Calibri"/>
                <w:color w:val="000000"/>
              </w:rPr>
            </w:pPr>
            <w:del w:id="363"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760DE194" w14:textId="6865E9DF" w:rsidR="002621DA" w:rsidRPr="006E389A" w:rsidDel="00663879" w:rsidRDefault="002621DA" w:rsidP="009932F8">
            <w:pPr>
              <w:jc w:val="right"/>
              <w:rPr>
                <w:del w:id="364" w:author="Alice MacQueen" w:date="2020-10-28T10:24:00Z"/>
                <w:rFonts w:ascii="Calibri" w:eastAsia="Times New Roman" w:hAnsi="Calibri" w:cs="Calibri"/>
                <w:color w:val="000000"/>
              </w:rPr>
            </w:pPr>
            <w:del w:id="365" w:author="Alice MacQueen" w:date="2020-10-28T10:24:00Z">
              <w:r w:rsidRPr="006E389A" w:rsidDel="00663879">
                <w:rPr>
                  <w:rFonts w:ascii="Calibri" w:eastAsia="Times New Roman" w:hAnsi="Calibri" w:cs="Calibri"/>
                  <w:color w:val="000000"/>
                </w:rPr>
                <w:delText>11</w:delText>
              </w:r>
            </w:del>
          </w:p>
        </w:tc>
        <w:tc>
          <w:tcPr>
            <w:tcW w:w="661" w:type="dxa"/>
            <w:noWrap/>
            <w:hideMark/>
          </w:tcPr>
          <w:p w14:paraId="0D93D564" w14:textId="66CF2E56" w:rsidR="002621DA" w:rsidRPr="006E389A" w:rsidDel="00663879" w:rsidRDefault="002621DA" w:rsidP="009932F8">
            <w:pPr>
              <w:jc w:val="right"/>
              <w:rPr>
                <w:del w:id="366" w:author="Alice MacQueen" w:date="2020-10-28T10:24:00Z"/>
                <w:rFonts w:ascii="Calibri" w:eastAsia="Times New Roman" w:hAnsi="Calibri" w:cs="Calibri"/>
                <w:color w:val="000000"/>
              </w:rPr>
            </w:pPr>
            <w:del w:id="367" w:author="Alice MacQueen" w:date="2020-10-28T10:24:00Z">
              <w:r w:rsidRPr="006E389A" w:rsidDel="00663879">
                <w:rPr>
                  <w:rFonts w:ascii="Calibri" w:eastAsia="Times New Roman" w:hAnsi="Calibri" w:cs="Calibri"/>
                  <w:color w:val="000000"/>
                </w:rPr>
                <w:delText>4</w:delText>
              </w:r>
            </w:del>
          </w:p>
        </w:tc>
        <w:tc>
          <w:tcPr>
            <w:tcW w:w="1039" w:type="dxa"/>
            <w:noWrap/>
            <w:hideMark/>
          </w:tcPr>
          <w:p w14:paraId="7B6E2315" w14:textId="49826B7A" w:rsidR="002621DA" w:rsidRPr="006E389A" w:rsidDel="00663879" w:rsidRDefault="002621DA" w:rsidP="009932F8">
            <w:pPr>
              <w:jc w:val="right"/>
              <w:rPr>
                <w:del w:id="368" w:author="Alice MacQueen" w:date="2020-10-28T10:24:00Z"/>
                <w:rFonts w:ascii="Calibri" w:eastAsia="Times New Roman" w:hAnsi="Calibri" w:cs="Calibri"/>
                <w:color w:val="000000"/>
              </w:rPr>
            </w:pPr>
            <w:del w:id="369" w:author="Alice MacQueen" w:date="2020-10-28T10:24:00Z">
              <w:r w:rsidRPr="006E389A" w:rsidDel="00663879">
                <w:rPr>
                  <w:rFonts w:ascii="Calibri" w:eastAsia="Times New Roman" w:hAnsi="Calibri" w:cs="Calibri"/>
                  <w:color w:val="000000"/>
                </w:rPr>
                <w:delText>18</w:delText>
              </w:r>
            </w:del>
          </w:p>
        </w:tc>
        <w:tc>
          <w:tcPr>
            <w:tcW w:w="698" w:type="dxa"/>
            <w:noWrap/>
            <w:hideMark/>
          </w:tcPr>
          <w:p w14:paraId="4B44E0F4" w14:textId="688302B2" w:rsidR="002621DA" w:rsidRPr="006E389A" w:rsidDel="00663879" w:rsidRDefault="002621DA" w:rsidP="009932F8">
            <w:pPr>
              <w:jc w:val="right"/>
              <w:rPr>
                <w:del w:id="370" w:author="Alice MacQueen" w:date="2020-10-28T10:24:00Z"/>
                <w:rFonts w:ascii="Calibri" w:eastAsia="Times New Roman" w:hAnsi="Calibri" w:cs="Calibri"/>
                <w:color w:val="000000"/>
              </w:rPr>
            </w:pPr>
            <w:del w:id="371" w:author="Alice MacQueen" w:date="2020-10-28T10:24:00Z">
              <w:r w:rsidRPr="006E389A" w:rsidDel="00663879">
                <w:rPr>
                  <w:rFonts w:ascii="Calibri" w:eastAsia="Times New Roman" w:hAnsi="Calibri" w:cs="Calibri"/>
                  <w:color w:val="000000"/>
                </w:rPr>
                <w:delText>134</w:delText>
              </w:r>
            </w:del>
          </w:p>
        </w:tc>
        <w:tc>
          <w:tcPr>
            <w:tcW w:w="1129" w:type="dxa"/>
            <w:noWrap/>
            <w:hideMark/>
          </w:tcPr>
          <w:p w14:paraId="2C76C217" w14:textId="1EE9A1AE" w:rsidR="002621DA" w:rsidRPr="006E389A" w:rsidDel="00663879" w:rsidRDefault="002621DA" w:rsidP="009932F8">
            <w:pPr>
              <w:jc w:val="right"/>
              <w:rPr>
                <w:del w:id="372" w:author="Alice MacQueen" w:date="2020-10-28T10:24:00Z"/>
                <w:rFonts w:ascii="Calibri" w:eastAsia="Times New Roman" w:hAnsi="Calibri" w:cs="Calibri"/>
                <w:color w:val="000000"/>
              </w:rPr>
            </w:pPr>
            <w:del w:id="373" w:author="Alice MacQueen" w:date="2020-10-28T10:24:00Z">
              <w:r w:rsidRPr="006E389A" w:rsidDel="00663879">
                <w:rPr>
                  <w:rFonts w:ascii="Calibri" w:eastAsia="Times New Roman" w:hAnsi="Calibri" w:cs="Calibri"/>
                  <w:color w:val="000000"/>
                </w:rPr>
                <w:delText>1</w:delText>
              </w:r>
            </w:del>
          </w:p>
        </w:tc>
      </w:tr>
      <w:tr w:rsidR="002621DA" w:rsidRPr="006E389A" w:rsidDel="00663879" w14:paraId="5E6C77CD" w14:textId="1316942B" w:rsidTr="009932F8">
        <w:trPr>
          <w:trHeight w:val="285"/>
          <w:del w:id="374" w:author="Alice MacQueen" w:date="2020-10-28T10:24:00Z"/>
        </w:trPr>
        <w:tc>
          <w:tcPr>
            <w:tcW w:w="2500" w:type="dxa"/>
            <w:noWrap/>
            <w:hideMark/>
          </w:tcPr>
          <w:p w14:paraId="2C8D02B2" w14:textId="0F27A32E" w:rsidR="002621DA" w:rsidRPr="006E389A" w:rsidDel="00663879" w:rsidRDefault="002621DA" w:rsidP="009932F8">
            <w:pPr>
              <w:rPr>
                <w:del w:id="375" w:author="Alice MacQueen" w:date="2020-10-28T10:24:00Z"/>
                <w:rFonts w:ascii="Calibri" w:eastAsia="Times New Roman" w:hAnsi="Calibri" w:cs="Calibri"/>
                <w:color w:val="000000"/>
              </w:rPr>
            </w:pPr>
            <w:del w:id="376" w:author="Alice MacQueen" w:date="2020-10-28T10:24:00Z">
              <w:r w:rsidRPr="006E389A" w:rsidDel="00663879">
                <w:rPr>
                  <w:rFonts w:ascii="Calibri" w:eastAsia="Times New Roman" w:hAnsi="Calibri" w:cs="Calibri"/>
                  <w:color w:val="000000"/>
                </w:rPr>
                <w:delText>Austin, TX, UT PRC</w:delText>
              </w:r>
            </w:del>
          </w:p>
        </w:tc>
        <w:tc>
          <w:tcPr>
            <w:tcW w:w="1081" w:type="dxa"/>
            <w:noWrap/>
            <w:hideMark/>
          </w:tcPr>
          <w:p w14:paraId="38AD314B" w14:textId="237410DE" w:rsidR="002621DA" w:rsidRPr="006E389A" w:rsidDel="00663879" w:rsidRDefault="002621DA" w:rsidP="009932F8">
            <w:pPr>
              <w:jc w:val="right"/>
              <w:rPr>
                <w:del w:id="377" w:author="Alice MacQueen" w:date="2020-10-28T10:24:00Z"/>
                <w:rFonts w:ascii="Calibri" w:eastAsia="Times New Roman" w:hAnsi="Calibri" w:cs="Calibri"/>
                <w:color w:val="000000"/>
              </w:rPr>
            </w:pPr>
            <w:del w:id="378" w:author="Alice MacQueen" w:date="2020-10-28T10:24:00Z">
              <w:r w:rsidRPr="006E389A" w:rsidDel="00663879">
                <w:rPr>
                  <w:rFonts w:ascii="Calibri" w:eastAsia="Times New Roman" w:hAnsi="Calibri" w:cs="Calibri"/>
                  <w:color w:val="000000"/>
                </w:rPr>
                <w:delText>30.38</w:delText>
              </w:r>
            </w:del>
          </w:p>
        </w:tc>
        <w:tc>
          <w:tcPr>
            <w:tcW w:w="1800" w:type="dxa"/>
            <w:noWrap/>
            <w:hideMark/>
          </w:tcPr>
          <w:p w14:paraId="6748E0C9" w14:textId="43D5C1AD" w:rsidR="002621DA" w:rsidRPr="006E389A" w:rsidDel="00663879" w:rsidRDefault="002621DA" w:rsidP="009932F8">
            <w:pPr>
              <w:rPr>
                <w:del w:id="379" w:author="Alice MacQueen" w:date="2020-10-28T10:24:00Z"/>
                <w:rFonts w:ascii="Calibri" w:eastAsia="Times New Roman" w:hAnsi="Calibri" w:cs="Calibri"/>
                <w:color w:val="000000"/>
              </w:rPr>
            </w:pPr>
            <w:del w:id="380"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71E4775A" w14:textId="4AD5E9E7" w:rsidR="002621DA" w:rsidRPr="006E389A" w:rsidDel="00663879" w:rsidRDefault="002621DA" w:rsidP="009932F8">
            <w:pPr>
              <w:jc w:val="right"/>
              <w:rPr>
                <w:del w:id="381" w:author="Alice MacQueen" w:date="2020-10-28T10:24:00Z"/>
                <w:rFonts w:ascii="Calibri" w:eastAsia="Times New Roman" w:hAnsi="Calibri" w:cs="Calibri"/>
                <w:color w:val="000000"/>
              </w:rPr>
            </w:pPr>
            <w:del w:id="382" w:author="Alice MacQueen" w:date="2020-10-28T10:24:00Z">
              <w:r w:rsidRPr="006E389A" w:rsidDel="00663879">
                <w:rPr>
                  <w:rFonts w:ascii="Calibri" w:eastAsia="Times New Roman" w:hAnsi="Calibri" w:cs="Calibri"/>
                  <w:color w:val="000000"/>
                </w:rPr>
                <w:delText>19</w:delText>
              </w:r>
            </w:del>
          </w:p>
        </w:tc>
        <w:tc>
          <w:tcPr>
            <w:tcW w:w="661" w:type="dxa"/>
            <w:noWrap/>
            <w:hideMark/>
          </w:tcPr>
          <w:p w14:paraId="64C3ACF5" w14:textId="0D670C03" w:rsidR="002621DA" w:rsidRPr="006E389A" w:rsidDel="00663879" w:rsidRDefault="002621DA" w:rsidP="009932F8">
            <w:pPr>
              <w:jc w:val="right"/>
              <w:rPr>
                <w:del w:id="383" w:author="Alice MacQueen" w:date="2020-10-28T10:24:00Z"/>
                <w:rFonts w:ascii="Calibri" w:eastAsia="Times New Roman" w:hAnsi="Calibri" w:cs="Calibri"/>
                <w:color w:val="000000"/>
              </w:rPr>
            </w:pPr>
            <w:del w:id="384" w:author="Alice MacQueen" w:date="2020-10-28T10:24:00Z">
              <w:r w:rsidRPr="006E389A" w:rsidDel="00663879">
                <w:rPr>
                  <w:rFonts w:ascii="Calibri" w:eastAsia="Times New Roman" w:hAnsi="Calibri" w:cs="Calibri"/>
                  <w:color w:val="000000"/>
                </w:rPr>
                <w:delText>167</w:delText>
              </w:r>
            </w:del>
          </w:p>
        </w:tc>
        <w:tc>
          <w:tcPr>
            <w:tcW w:w="1039" w:type="dxa"/>
            <w:noWrap/>
            <w:hideMark/>
          </w:tcPr>
          <w:p w14:paraId="41CF172F" w14:textId="737C61E0" w:rsidR="002621DA" w:rsidRPr="006E389A" w:rsidDel="00663879" w:rsidRDefault="002621DA" w:rsidP="009932F8">
            <w:pPr>
              <w:jc w:val="right"/>
              <w:rPr>
                <w:del w:id="385" w:author="Alice MacQueen" w:date="2020-10-28T10:24:00Z"/>
                <w:rFonts w:ascii="Calibri" w:eastAsia="Times New Roman" w:hAnsi="Calibri" w:cs="Calibri"/>
                <w:color w:val="000000"/>
              </w:rPr>
            </w:pPr>
            <w:del w:id="386" w:author="Alice MacQueen" w:date="2020-10-28T10:24:00Z">
              <w:r w:rsidRPr="006E389A" w:rsidDel="00663879">
                <w:rPr>
                  <w:rFonts w:ascii="Calibri" w:eastAsia="Times New Roman" w:hAnsi="Calibri" w:cs="Calibri"/>
                  <w:color w:val="000000"/>
                </w:rPr>
                <w:delText>206</w:delText>
              </w:r>
            </w:del>
          </w:p>
        </w:tc>
        <w:tc>
          <w:tcPr>
            <w:tcW w:w="698" w:type="dxa"/>
            <w:noWrap/>
            <w:hideMark/>
          </w:tcPr>
          <w:p w14:paraId="40B93A4B" w14:textId="421869B0" w:rsidR="002621DA" w:rsidRPr="006E389A" w:rsidDel="00663879" w:rsidRDefault="002621DA" w:rsidP="009932F8">
            <w:pPr>
              <w:jc w:val="right"/>
              <w:rPr>
                <w:del w:id="387" w:author="Alice MacQueen" w:date="2020-10-28T10:24:00Z"/>
                <w:rFonts w:ascii="Calibri" w:eastAsia="Times New Roman" w:hAnsi="Calibri" w:cs="Calibri"/>
                <w:color w:val="000000"/>
              </w:rPr>
            </w:pPr>
            <w:del w:id="388" w:author="Alice MacQueen" w:date="2020-10-28T10:24:00Z">
              <w:r w:rsidRPr="006E389A" w:rsidDel="00663879">
                <w:rPr>
                  <w:rFonts w:ascii="Calibri" w:eastAsia="Times New Roman" w:hAnsi="Calibri" w:cs="Calibri"/>
                  <w:color w:val="000000"/>
                </w:rPr>
                <w:delText>11</w:delText>
              </w:r>
            </w:del>
          </w:p>
        </w:tc>
        <w:tc>
          <w:tcPr>
            <w:tcW w:w="1129" w:type="dxa"/>
            <w:noWrap/>
            <w:hideMark/>
          </w:tcPr>
          <w:p w14:paraId="1CFE2F62" w14:textId="0C256EC1" w:rsidR="002621DA" w:rsidRPr="006E389A" w:rsidDel="00663879" w:rsidRDefault="002621DA" w:rsidP="009932F8">
            <w:pPr>
              <w:jc w:val="right"/>
              <w:rPr>
                <w:del w:id="389" w:author="Alice MacQueen" w:date="2020-10-28T10:24:00Z"/>
                <w:rFonts w:ascii="Calibri" w:eastAsia="Times New Roman" w:hAnsi="Calibri" w:cs="Calibri"/>
                <w:color w:val="000000"/>
              </w:rPr>
            </w:pPr>
            <w:del w:id="390" w:author="Alice MacQueen" w:date="2020-10-28T10:24:00Z">
              <w:r w:rsidRPr="006E389A" w:rsidDel="00663879">
                <w:rPr>
                  <w:rFonts w:ascii="Calibri" w:eastAsia="Times New Roman" w:hAnsi="Calibri" w:cs="Calibri"/>
                  <w:color w:val="000000"/>
                </w:rPr>
                <w:delText>115</w:delText>
              </w:r>
            </w:del>
          </w:p>
        </w:tc>
      </w:tr>
      <w:tr w:rsidR="002621DA" w:rsidRPr="006E389A" w:rsidDel="00663879" w14:paraId="570E4F2C" w14:textId="37FF2A1B" w:rsidTr="009932F8">
        <w:trPr>
          <w:trHeight w:val="285"/>
          <w:del w:id="391" w:author="Alice MacQueen" w:date="2020-10-28T10:24:00Z"/>
        </w:trPr>
        <w:tc>
          <w:tcPr>
            <w:tcW w:w="2500" w:type="dxa"/>
            <w:noWrap/>
            <w:hideMark/>
          </w:tcPr>
          <w:p w14:paraId="023CCBF8" w14:textId="5E6F9F82" w:rsidR="002621DA" w:rsidRPr="006E389A" w:rsidDel="00663879" w:rsidRDefault="002621DA" w:rsidP="009932F8">
            <w:pPr>
              <w:rPr>
                <w:del w:id="392" w:author="Alice MacQueen" w:date="2020-10-28T10:24:00Z"/>
                <w:rFonts w:ascii="Calibri" w:eastAsia="Times New Roman" w:hAnsi="Calibri" w:cs="Calibri"/>
                <w:color w:val="000000"/>
              </w:rPr>
            </w:pPr>
            <w:del w:id="393" w:author="Alice MacQueen" w:date="2020-10-28T10:24:00Z">
              <w:r w:rsidRPr="006E389A" w:rsidDel="00663879">
                <w:rPr>
                  <w:rFonts w:ascii="Calibri" w:eastAsia="Times New Roman" w:hAnsi="Calibri" w:cs="Calibri"/>
                  <w:color w:val="000000"/>
                </w:rPr>
                <w:delText>Austin, TX, UT PRC</w:delText>
              </w:r>
            </w:del>
          </w:p>
        </w:tc>
        <w:tc>
          <w:tcPr>
            <w:tcW w:w="1081" w:type="dxa"/>
            <w:noWrap/>
            <w:hideMark/>
          </w:tcPr>
          <w:p w14:paraId="71698A0F" w14:textId="746433F6" w:rsidR="002621DA" w:rsidRPr="006E389A" w:rsidDel="00663879" w:rsidRDefault="002621DA" w:rsidP="009932F8">
            <w:pPr>
              <w:jc w:val="right"/>
              <w:rPr>
                <w:del w:id="394" w:author="Alice MacQueen" w:date="2020-10-28T10:24:00Z"/>
                <w:rFonts w:ascii="Calibri" w:eastAsia="Times New Roman" w:hAnsi="Calibri" w:cs="Calibri"/>
                <w:color w:val="000000"/>
              </w:rPr>
            </w:pPr>
            <w:del w:id="395" w:author="Alice MacQueen" w:date="2020-10-28T10:24:00Z">
              <w:r w:rsidRPr="006E389A" w:rsidDel="00663879">
                <w:rPr>
                  <w:rFonts w:ascii="Calibri" w:eastAsia="Times New Roman" w:hAnsi="Calibri" w:cs="Calibri"/>
                  <w:color w:val="000000"/>
                </w:rPr>
                <w:delText>30.38</w:delText>
              </w:r>
            </w:del>
          </w:p>
        </w:tc>
        <w:tc>
          <w:tcPr>
            <w:tcW w:w="1800" w:type="dxa"/>
            <w:noWrap/>
            <w:hideMark/>
          </w:tcPr>
          <w:p w14:paraId="78E25EA7" w14:textId="4B7B1122" w:rsidR="002621DA" w:rsidRPr="006E389A" w:rsidDel="00663879" w:rsidRDefault="002621DA" w:rsidP="009932F8">
            <w:pPr>
              <w:rPr>
                <w:del w:id="396" w:author="Alice MacQueen" w:date="2020-10-28T10:24:00Z"/>
                <w:rFonts w:ascii="Calibri" w:eastAsia="Times New Roman" w:hAnsi="Calibri" w:cs="Calibri"/>
                <w:color w:val="000000"/>
              </w:rPr>
            </w:pPr>
            <w:del w:id="397"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1F563185" w14:textId="67569C1E" w:rsidR="002621DA" w:rsidRPr="006E389A" w:rsidDel="00663879" w:rsidRDefault="002621DA" w:rsidP="009932F8">
            <w:pPr>
              <w:jc w:val="right"/>
              <w:rPr>
                <w:del w:id="398" w:author="Alice MacQueen" w:date="2020-10-28T10:24:00Z"/>
                <w:rFonts w:ascii="Calibri" w:eastAsia="Times New Roman" w:hAnsi="Calibri" w:cs="Calibri"/>
                <w:color w:val="000000"/>
              </w:rPr>
            </w:pPr>
            <w:del w:id="399" w:author="Alice MacQueen" w:date="2020-10-28T10:24:00Z">
              <w:r w:rsidRPr="006E389A" w:rsidDel="00663879">
                <w:rPr>
                  <w:rFonts w:ascii="Calibri" w:eastAsia="Times New Roman" w:hAnsi="Calibri" w:cs="Calibri"/>
                  <w:color w:val="000000"/>
                </w:rPr>
                <w:delText>12</w:delText>
              </w:r>
            </w:del>
          </w:p>
        </w:tc>
        <w:tc>
          <w:tcPr>
            <w:tcW w:w="661" w:type="dxa"/>
            <w:noWrap/>
            <w:hideMark/>
          </w:tcPr>
          <w:p w14:paraId="48B670BD" w14:textId="015E3707" w:rsidR="002621DA" w:rsidRPr="006E389A" w:rsidDel="00663879" w:rsidRDefault="002621DA" w:rsidP="009932F8">
            <w:pPr>
              <w:jc w:val="right"/>
              <w:rPr>
                <w:del w:id="400" w:author="Alice MacQueen" w:date="2020-10-28T10:24:00Z"/>
                <w:rFonts w:ascii="Calibri" w:eastAsia="Times New Roman" w:hAnsi="Calibri" w:cs="Calibri"/>
                <w:color w:val="000000"/>
              </w:rPr>
            </w:pPr>
            <w:del w:id="401" w:author="Alice MacQueen" w:date="2020-10-28T10:24:00Z">
              <w:r w:rsidRPr="006E389A" w:rsidDel="00663879">
                <w:rPr>
                  <w:rFonts w:ascii="Calibri" w:eastAsia="Times New Roman" w:hAnsi="Calibri" w:cs="Calibri"/>
                  <w:color w:val="000000"/>
                </w:rPr>
                <w:delText>66</w:delText>
              </w:r>
            </w:del>
          </w:p>
        </w:tc>
        <w:tc>
          <w:tcPr>
            <w:tcW w:w="1039" w:type="dxa"/>
            <w:noWrap/>
            <w:hideMark/>
          </w:tcPr>
          <w:p w14:paraId="1A0FF00F" w14:textId="22A23D31" w:rsidR="002621DA" w:rsidRPr="006E389A" w:rsidDel="00663879" w:rsidRDefault="002621DA" w:rsidP="009932F8">
            <w:pPr>
              <w:jc w:val="right"/>
              <w:rPr>
                <w:del w:id="402" w:author="Alice MacQueen" w:date="2020-10-28T10:24:00Z"/>
                <w:rFonts w:ascii="Calibri" w:eastAsia="Times New Roman" w:hAnsi="Calibri" w:cs="Calibri"/>
                <w:color w:val="000000"/>
              </w:rPr>
            </w:pPr>
            <w:del w:id="403" w:author="Alice MacQueen" w:date="2020-10-28T10:24:00Z">
              <w:r w:rsidRPr="006E389A" w:rsidDel="00663879">
                <w:rPr>
                  <w:rFonts w:ascii="Calibri" w:eastAsia="Times New Roman" w:hAnsi="Calibri" w:cs="Calibri"/>
                  <w:color w:val="000000"/>
                </w:rPr>
                <w:delText>56</w:delText>
              </w:r>
            </w:del>
          </w:p>
        </w:tc>
        <w:tc>
          <w:tcPr>
            <w:tcW w:w="698" w:type="dxa"/>
            <w:noWrap/>
            <w:hideMark/>
          </w:tcPr>
          <w:p w14:paraId="70792A6A" w14:textId="66C125A6" w:rsidR="002621DA" w:rsidRPr="006E389A" w:rsidDel="00663879" w:rsidRDefault="002621DA" w:rsidP="009932F8">
            <w:pPr>
              <w:jc w:val="right"/>
              <w:rPr>
                <w:del w:id="404" w:author="Alice MacQueen" w:date="2020-10-28T10:24:00Z"/>
                <w:rFonts w:ascii="Calibri" w:eastAsia="Times New Roman" w:hAnsi="Calibri" w:cs="Calibri"/>
                <w:color w:val="000000"/>
              </w:rPr>
            </w:pPr>
            <w:del w:id="405" w:author="Alice MacQueen" w:date="2020-10-28T10:24:00Z">
              <w:r w:rsidRPr="006E389A" w:rsidDel="00663879">
                <w:rPr>
                  <w:rFonts w:ascii="Calibri" w:eastAsia="Times New Roman" w:hAnsi="Calibri" w:cs="Calibri"/>
                  <w:color w:val="000000"/>
                </w:rPr>
                <w:delText>173</w:delText>
              </w:r>
            </w:del>
          </w:p>
        </w:tc>
        <w:tc>
          <w:tcPr>
            <w:tcW w:w="1129" w:type="dxa"/>
            <w:noWrap/>
            <w:hideMark/>
          </w:tcPr>
          <w:p w14:paraId="735D22D6" w14:textId="742E8708" w:rsidR="002621DA" w:rsidRPr="006E389A" w:rsidDel="00663879" w:rsidRDefault="002621DA" w:rsidP="009932F8">
            <w:pPr>
              <w:jc w:val="right"/>
              <w:rPr>
                <w:del w:id="406" w:author="Alice MacQueen" w:date="2020-10-28T10:24:00Z"/>
                <w:rFonts w:ascii="Calibri" w:eastAsia="Times New Roman" w:hAnsi="Calibri" w:cs="Calibri"/>
                <w:color w:val="000000"/>
              </w:rPr>
            </w:pPr>
            <w:del w:id="407" w:author="Alice MacQueen" w:date="2020-10-28T10:24:00Z">
              <w:r w:rsidRPr="006E389A" w:rsidDel="00663879">
                <w:rPr>
                  <w:rFonts w:ascii="Calibri" w:eastAsia="Times New Roman" w:hAnsi="Calibri" w:cs="Calibri"/>
                  <w:color w:val="000000"/>
                </w:rPr>
                <w:delText>6</w:delText>
              </w:r>
            </w:del>
          </w:p>
        </w:tc>
      </w:tr>
      <w:tr w:rsidR="002621DA" w:rsidRPr="006E389A" w:rsidDel="00663879" w14:paraId="09D3C8F4" w14:textId="11D4B111" w:rsidTr="009932F8">
        <w:trPr>
          <w:trHeight w:val="285"/>
          <w:del w:id="408" w:author="Alice MacQueen" w:date="2020-10-28T10:24:00Z"/>
        </w:trPr>
        <w:tc>
          <w:tcPr>
            <w:tcW w:w="2500" w:type="dxa"/>
            <w:noWrap/>
            <w:hideMark/>
          </w:tcPr>
          <w:p w14:paraId="5B002652" w14:textId="672BAC02" w:rsidR="002621DA" w:rsidRPr="006E389A" w:rsidDel="00663879" w:rsidRDefault="002621DA" w:rsidP="009932F8">
            <w:pPr>
              <w:rPr>
                <w:del w:id="409" w:author="Alice MacQueen" w:date="2020-10-28T10:24:00Z"/>
                <w:rFonts w:ascii="Calibri" w:eastAsia="Times New Roman" w:hAnsi="Calibri" w:cs="Calibri"/>
                <w:color w:val="000000"/>
              </w:rPr>
            </w:pPr>
            <w:del w:id="410" w:author="Alice MacQueen" w:date="2020-10-28T10:24:00Z">
              <w:r w:rsidRPr="006E389A" w:rsidDel="00663879">
                <w:rPr>
                  <w:rFonts w:ascii="Calibri" w:eastAsia="Times New Roman" w:hAnsi="Calibri" w:cs="Calibri"/>
                  <w:color w:val="000000"/>
                </w:rPr>
                <w:delText>Temple, TX, USDA/ARS</w:delText>
              </w:r>
            </w:del>
          </w:p>
        </w:tc>
        <w:tc>
          <w:tcPr>
            <w:tcW w:w="1081" w:type="dxa"/>
            <w:noWrap/>
            <w:hideMark/>
          </w:tcPr>
          <w:p w14:paraId="2FCB01BD" w14:textId="76A53CE7" w:rsidR="002621DA" w:rsidRPr="006E389A" w:rsidDel="00663879" w:rsidRDefault="002621DA" w:rsidP="009932F8">
            <w:pPr>
              <w:jc w:val="right"/>
              <w:rPr>
                <w:del w:id="411" w:author="Alice MacQueen" w:date="2020-10-28T10:24:00Z"/>
                <w:rFonts w:ascii="Calibri" w:eastAsia="Times New Roman" w:hAnsi="Calibri" w:cs="Calibri"/>
                <w:color w:val="000000"/>
              </w:rPr>
            </w:pPr>
            <w:del w:id="412" w:author="Alice MacQueen" w:date="2020-10-28T10:24:00Z">
              <w:r w:rsidRPr="006E389A" w:rsidDel="00663879">
                <w:rPr>
                  <w:rFonts w:ascii="Calibri" w:eastAsia="Times New Roman" w:hAnsi="Calibri" w:cs="Calibri"/>
                  <w:color w:val="000000"/>
                </w:rPr>
                <w:delText>31.04</w:delText>
              </w:r>
            </w:del>
          </w:p>
        </w:tc>
        <w:tc>
          <w:tcPr>
            <w:tcW w:w="1800" w:type="dxa"/>
            <w:noWrap/>
            <w:hideMark/>
          </w:tcPr>
          <w:p w14:paraId="1A0E835C" w14:textId="76B18F62" w:rsidR="002621DA" w:rsidRPr="006E389A" w:rsidDel="00663879" w:rsidRDefault="002621DA" w:rsidP="009932F8">
            <w:pPr>
              <w:rPr>
                <w:del w:id="413" w:author="Alice MacQueen" w:date="2020-10-28T10:24:00Z"/>
                <w:rFonts w:ascii="Calibri" w:eastAsia="Times New Roman" w:hAnsi="Calibri" w:cs="Calibri"/>
                <w:color w:val="000000"/>
              </w:rPr>
            </w:pPr>
            <w:del w:id="414"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39D20FC7" w14:textId="0522D959" w:rsidR="002621DA" w:rsidRPr="006E389A" w:rsidDel="00663879" w:rsidRDefault="002621DA" w:rsidP="009932F8">
            <w:pPr>
              <w:jc w:val="right"/>
              <w:rPr>
                <w:del w:id="415" w:author="Alice MacQueen" w:date="2020-10-28T10:24:00Z"/>
                <w:rFonts w:ascii="Calibri" w:eastAsia="Times New Roman" w:hAnsi="Calibri" w:cs="Calibri"/>
                <w:color w:val="000000"/>
              </w:rPr>
            </w:pPr>
            <w:del w:id="416" w:author="Alice MacQueen" w:date="2020-10-28T10:24:00Z">
              <w:r w:rsidRPr="006E389A" w:rsidDel="00663879">
                <w:rPr>
                  <w:rFonts w:ascii="Calibri" w:eastAsia="Times New Roman" w:hAnsi="Calibri" w:cs="Calibri"/>
                  <w:color w:val="000000"/>
                </w:rPr>
                <w:delText>8</w:delText>
              </w:r>
            </w:del>
          </w:p>
        </w:tc>
        <w:tc>
          <w:tcPr>
            <w:tcW w:w="661" w:type="dxa"/>
            <w:noWrap/>
            <w:hideMark/>
          </w:tcPr>
          <w:p w14:paraId="4AB41757" w14:textId="7B491434" w:rsidR="002621DA" w:rsidRPr="006E389A" w:rsidDel="00663879" w:rsidRDefault="002621DA" w:rsidP="009932F8">
            <w:pPr>
              <w:jc w:val="right"/>
              <w:rPr>
                <w:del w:id="417" w:author="Alice MacQueen" w:date="2020-10-28T10:24:00Z"/>
                <w:rFonts w:ascii="Calibri" w:eastAsia="Times New Roman" w:hAnsi="Calibri" w:cs="Calibri"/>
                <w:color w:val="000000"/>
              </w:rPr>
            </w:pPr>
            <w:del w:id="418" w:author="Alice MacQueen" w:date="2020-10-28T10:24:00Z">
              <w:r w:rsidRPr="006E389A" w:rsidDel="00663879">
                <w:rPr>
                  <w:rFonts w:ascii="Calibri" w:eastAsia="Times New Roman" w:hAnsi="Calibri" w:cs="Calibri"/>
                  <w:color w:val="000000"/>
                </w:rPr>
                <w:delText>7</w:delText>
              </w:r>
            </w:del>
          </w:p>
        </w:tc>
        <w:tc>
          <w:tcPr>
            <w:tcW w:w="1039" w:type="dxa"/>
            <w:noWrap/>
            <w:hideMark/>
          </w:tcPr>
          <w:p w14:paraId="79F03A78" w14:textId="32B14B3B" w:rsidR="002621DA" w:rsidRPr="006E389A" w:rsidDel="00663879" w:rsidRDefault="002621DA" w:rsidP="009932F8">
            <w:pPr>
              <w:jc w:val="right"/>
              <w:rPr>
                <w:del w:id="419" w:author="Alice MacQueen" w:date="2020-10-28T10:24:00Z"/>
                <w:rFonts w:ascii="Calibri" w:eastAsia="Times New Roman" w:hAnsi="Calibri" w:cs="Calibri"/>
                <w:color w:val="000000"/>
              </w:rPr>
            </w:pPr>
            <w:del w:id="420" w:author="Alice MacQueen" w:date="2020-10-28T10:24:00Z">
              <w:r w:rsidRPr="006E389A" w:rsidDel="00663879">
                <w:rPr>
                  <w:rFonts w:ascii="Calibri" w:eastAsia="Times New Roman" w:hAnsi="Calibri" w:cs="Calibri"/>
                  <w:color w:val="000000"/>
                </w:rPr>
                <w:delText>45</w:delText>
              </w:r>
            </w:del>
          </w:p>
        </w:tc>
        <w:tc>
          <w:tcPr>
            <w:tcW w:w="698" w:type="dxa"/>
            <w:noWrap/>
            <w:hideMark/>
          </w:tcPr>
          <w:p w14:paraId="100013F2" w14:textId="4DD7C15F" w:rsidR="002621DA" w:rsidRPr="006E389A" w:rsidDel="00663879" w:rsidRDefault="002621DA" w:rsidP="009932F8">
            <w:pPr>
              <w:jc w:val="right"/>
              <w:rPr>
                <w:del w:id="421" w:author="Alice MacQueen" w:date="2020-10-28T10:24:00Z"/>
                <w:rFonts w:ascii="Calibri" w:eastAsia="Times New Roman" w:hAnsi="Calibri" w:cs="Calibri"/>
                <w:color w:val="000000"/>
              </w:rPr>
            </w:pPr>
            <w:del w:id="422" w:author="Alice MacQueen" w:date="2020-10-28T10:24:00Z">
              <w:r w:rsidRPr="006E389A" w:rsidDel="00663879">
                <w:rPr>
                  <w:rFonts w:ascii="Calibri" w:eastAsia="Times New Roman" w:hAnsi="Calibri" w:cs="Calibri"/>
                  <w:color w:val="000000"/>
                </w:rPr>
                <w:delText>1</w:delText>
              </w:r>
            </w:del>
          </w:p>
        </w:tc>
        <w:tc>
          <w:tcPr>
            <w:tcW w:w="1129" w:type="dxa"/>
            <w:noWrap/>
            <w:hideMark/>
          </w:tcPr>
          <w:p w14:paraId="6E09D240" w14:textId="62B6973C" w:rsidR="002621DA" w:rsidRPr="006E389A" w:rsidDel="00663879" w:rsidRDefault="002621DA" w:rsidP="009932F8">
            <w:pPr>
              <w:jc w:val="right"/>
              <w:rPr>
                <w:del w:id="423" w:author="Alice MacQueen" w:date="2020-10-28T10:24:00Z"/>
                <w:rFonts w:ascii="Calibri" w:eastAsia="Times New Roman" w:hAnsi="Calibri" w:cs="Calibri"/>
                <w:color w:val="000000"/>
              </w:rPr>
            </w:pPr>
            <w:del w:id="424" w:author="Alice MacQueen" w:date="2020-10-28T10:24:00Z">
              <w:r w:rsidRPr="006E389A" w:rsidDel="00663879">
                <w:rPr>
                  <w:rFonts w:ascii="Calibri" w:eastAsia="Times New Roman" w:hAnsi="Calibri" w:cs="Calibri"/>
                  <w:color w:val="000000"/>
                </w:rPr>
                <w:delText>46</w:delText>
              </w:r>
            </w:del>
          </w:p>
        </w:tc>
      </w:tr>
      <w:tr w:rsidR="002621DA" w:rsidRPr="006E389A" w:rsidDel="00663879" w14:paraId="15AA1ADC" w14:textId="55BF2C47" w:rsidTr="009932F8">
        <w:trPr>
          <w:trHeight w:val="285"/>
          <w:del w:id="425" w:author="Alice MacQueen" w:date="2020-10-28T10:24:00Z"/>
        </w:trPr>
        <w:tc>
          <w:tcPr>
            <w:tcW w:w="2500" w:type="dxa"/>
            <w:noWrap/>
            <w:hideMark/>
          </w:tcPr>
          <w:p w14:paraId="1CD0FB1B" w14:textId="488D7626" w:rsidR="002621DA" w:rsidRPr="006E389A" w:rsidDel="00663879" w:rsidRDefault="002621DA" w:rsidP="009932F8">
            <w:pPr>
              <w:rPr>
                <w:del w:id="426" w:author="Alice MacQueen" w:date="2020-10-28T10:24:00Z"/>
                <w:rFonts w:ascii="Calibri" w:eastAsia="Times New Roman" w:hAnsi="Calibri" w:cs="Calibri"/>
                <w:color w:val="000000"/>
              </w:rPr>
            </w:pPr>
            <w:del w:id="427" w:author="Alice MacQueen" w:date="2020-10-28T10:24:00Z">
              <w:r w:rsidRPr="006E389A" w:rsidDel="00663879">
                <w:rPr>
                  <w:rFonts w:ascii="Calibri" w:eastAsia="Times New Roman" w:hAnsi="Calibri" w:cs="Calibri"/>
                  <w:color w:val="000000"/>
                </w:rPr>
                <w:delText>Temple, TX, USDA/ARS</w:delText>
              </w:r>
            </w:del>
          </w:p>
        </w:tc>
        <w:tc>
          <w:tcPr>
            <w:tcW w:w="1081" w:type="dxa"/>
            <w:noWrap/>
            <w:hideMark/>
          </w:tcPr>
          <w:p w14:paraId="183DF2B5" w14:textId="25881006" w:rsidR="002621DA" w:rsidRPr="006E389A" w:rsidDel="00663879" w:rsidRDefault="002621DA" w:rsidP="009932F8">
            <w:pPr>
              <w:jc w:val="right"/>
              <w:rPr>
                <w:del w:id="428" w:author="Alice MacQueen" w:date="2020-10-28T10:24:00Z"/>
                <w:rFonts w:ascii="Calibri" w:eastAsia="Times New Roman" w:hAnsi="Calibri" w:cs="Calibri"/>
                <w:color w:val="000000"/>
              </w:rPr>
            </w:pPr>
            <w:del w:id="429" w:author="Alice MacQueen" w:date="2020-10-28T10:24:00Z">
              <w:r w:rsidRPr="006E389A" w:rsidDel="00663879">
                <w:rPr>
                  <w:rFonts w:ascii="Calibri" w:eastAsia="Times New Roman" w:hAnsi="Calibri" w:cs="Calibri"/>
                  <w:color w:val="000000"/>
                </w:rPr>
                <w:delText>31.04</w:delText>
              </w:r>
            </w:del>
          </w:p>
        </w:tc>
        <w:tc>
          <w:tcPr>
            <w:tcW w:w="1800" w:type="dxa"/>
            <w:noWrap/>
            <w:hideMark/>
          </w:tcPr>
          <w:p w14:paraId="1B94D090" w14:textId="54BDE6A9" w:rsidR="002621DA" w:rsidRPr="006E389A" w:rsidDel="00663879" w:rsidRDefault="002621DA" w:rsidP="009932F8">
            <w:pPr>
              <w:rPr>
                <w:del w:id="430" w:author="Alice MacQueen" w:date="2020-10-28T10:24:00Z"/>
                <w:rFonts w:ascii="Calibri" w:eastAsia="Times New Roman" w:hAnsi="Calibri" w:cs="Calibri"/>
                <w:color w:val="000000"/>
              </w:rPr>
            </w:pPr>
            <w:del w:id="431"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3711F0BD" w14:textId="7A332B53" w:rsidR="002621DA" w:rsidRPr="006E389A" w:rsidDel="00663879" w:rsidRDefault="002621DA" w:rsidP="009932F8">
            <w:pPr>
              <w:jc w:val="right"/>
              <w:rPr>
                <w:del w:id="432" w:author="Alice MacQueen" w:date="2020-10-28T10:24:00Z"/>
                <w:rFonts w:ascii="Calibri" w:eastAsia="Times New Roman" w:hAnsi="Calibri" w:cs="Calibri"/>
                <w:color w:val="000000"/>
              </w:rPr>
            </w:pPr>
            <w:del w:id="433" w:author="Alice MacQueen" w:date="2020-10-28T10:24:00Z">
              <w:r w:rsidRPr="006E389A" w:rsidDel="00663879">
                <w:rPr>
                  <w:rFonts w:ascii="Calibri" w:eastAsia="Times New Roman" w:hAnsi="Calibri" w:cs="Calibri"/>
                  <w:color w:val="000000"/>
                </w:rPr>
                <w:delText>15</w:delText>
              </w:r>
            </w:del>
          </w:p>
        </w:tc>
        <w:tc>
          <w:tcPr>
            <w:tcW w:w="661" w:type="dxa"/>
            <w:noWrap/>
            <w:hideMark/>
          </w:tcPr>
          <w:p w14:paraId="464D66FD" w14:textId="086821DC" w:rsidR="002621DA" w:rsidRPr="006E389A" w:rsidDel="00663879" w:rsidRDefault="002621DA" w:rsidP="009932F8">
            <w:pPr>
              <w:jc w:val="right"/>
              <w:rPr>
                <w:del w:id="434" w:author="Alice MacQueen" w:date="2020-10-28T10:24:00Z"/>
                <w:rFonts w:ascii="Calibri" w:eastAsia="Times New Roman" w:hAnsi="Calibri" w:cs="Calibri"/>
                <w:color w:val="000000"/>
              </w:rPr>
            </w:pPr>
            <w:del w:id="435" w:author="Alice MacQueen" w:date="2020-10-28T10:24:00Z">
              <w:r w:rsidRPr="006E389A" w:rsidDel="00663879">
                <w:rPr>
                  <w:rFonts w:ascii="Calibri" w:eastAsia="Times New Roman" w:hAnsi="Calibri" w:cs="Calibri"/>
                  <w:color w:val="000000"/>
                </w:rPr>
                <w:delText>6</w:delText>
              </w:r>
            </w:del>
          </w:p>
        </w:tc>
        <w:tc>
          <w:tcPr>
            <w:tcW w:w="1039" w:type="dxa"/>
            <w:noWrap/>
            <w:hideMark/>
          </w:tcPr>
          <w:p w14:paraId="2274DA11" w14:textId="5C847398" w:rsidR="002621DA" w:rsidRPr="006E389A" w:rsidDel="00663879" w:rsidRDefault="002621DA" w:rsidP="009932F8">
            <w:pPr>
              <w:jc w:val="right"/>
              <w:rPr>
                <w:del w:id="436" w:author="Alice MacQueen" w:date="2020-10-28T10:24:00Z"/>
                <w:rFonts w:ascii="Calibri" w:eastAsia="Times New Roman" w:hAnsi="Calibri" w:cs="Calibri"/>
                <w:color w:val="000000"/>
              </w:rPr>
            </w:pPr>
            <w:del w:id="437" w:author="Alice MacQueen" w:date="2020-10-28T10:24:00Z">
              <w:r w:rsidRPr="006E389A" w:rsidDel="00663879">
                <w:rPr>
                  <w:rFonts w:ascii="Calibri" w:eastAsia="Times New Roman" w:hAnsi="Calibri" w:cs="Calibri"/>
                  <w:color w:val="000000"/>
                </w:rPr>
                <w:delText>62</w:delText>
              </w:r>
            </w:del>
          </w:p>
        </w:tc>
        <w:tc>
          <w:tcPr>
            <w:tcW w:w="698" w:type="dxa"/>
            <w:noWrap/>
            <w:hideMark/>
          </w:tcPr>
          <w:p w14:paraId="77DE9610" w14:textId="7D35DD50" w:rsidR="002621DA" w:rsidRPr="006E389A" w:rsidDel="00663879" w:rsidRDefault="002621DA" w:rsidP="009932F8">
            <w:pPr>
              <w:jc w:val="right"/>
              <w:rPr>
                <w:del w:id="438" w:author="Alice MacQueen" w:date="2020-10-28T10:24:00Z"/>
                <w:rFonts w:ascii="Calibri" w:eastAsia="Times New Roman" w:hAnsi="Calibri" w:cs="Calibri"/>
                <w:color w:val="000000"/>
              </w:rPr>
            </w:pPr>
            <w:del w:id="439" w:author="Alice MacQueen" w:date="2020-10-28T10:24:00Z">
              <w:r w:rsidRPr="006E389A" w:rsidDel="00663879">
                <w:rPr>
                  <w:rFonts w:ascii="Calibri" w:eastAsia="Times New Roman" w:hAnsi="Calibri" w:cs="Calibri"/>
                  <w:color w:val="000000"/>
                </w:rPr>
                <w:delText>193</w:delText>
              </w:r>
            </w:del>
          </w:p>
        </w:tc>
        <w:tc>
          <w:tcPr>
            <w:tcW w:w="1129" w:type="dxa"/>
            <w:noWrap/>
            <w:hideMark/>
          </w:tcPr>
          <w:p w14:paraId="312FE67D" w14:textId="1E8E577E" w:rsidR="002621DA" w:rsidRPr="006E389A" w:rsidDel="00663879" w:rsidRDefault="002621DA" w:rsidP="009932F8">
            <w:pPr>
              <w:jc w:val="right"/>
              <w:rPr>
                <w:del w:id="440" w:author="Alice MacQueen" w:date="2020-10-28T10:24:00Z"/>
                <w:rFonts w:ascii="Calibri" w:eastAsia="Times New Roman" w:hAnsi="Calibri" w:cs="Calibri"/>
                <w:color w:val="000000"/>
              </w:rPr>
            </w:pPr>
            <w:del w:id="441" w:author="Alice MacQueen" w:date="2020-10-28T10:24:00Z">
              <w:r w:rsidRPr="006E389A" w:rsidDel="00663879">
                <w:rPr>
                  <w:rFonts w:ascii="Calibri" w:eastAsia="Times New Roman" w:hAnsi="Calibri" w:cs="Calibri"/>
                  <w:color w:val="000000"/>
                </w:rPr>
                <w:delText>15</w:delText>
              </w:r>
            </w:del>
          </w:p>
        </w:tc>
      </w:tr>
      <w:tr w:rsidR="002621DA" w:rsidRPr="006E389A" w:rsidDel="00663879" w14:paraId="4AB615AE" w14:textId="7027F5A8" w:rsidTr="009932F8">
        <w:trPr>
          <w:trHeight w:val="285"/>
          <w:del w:id="442" w:author="Alice MacQueen" w:date="2020-10-28T10:24:00Z"/>
        </w:trPr>
        <w:tc>
          <w:tcPr>
            <w:tcW w:w="2500" w:type="dxa"/>
            <w:noWrap/>
            <w:hideMark/>
          </w:tcPr>
          <w:p w14:paraId="39D52E68" w14:textId="3ABCC2EB" w:rsidR="002621DA" w:rsidRPr="006E389A" w:rsidDel="00663879" w:rsidRDefault="002621DA" w:rsidP="009932F8">
            <w:pPr>
              <w:rPr>
                <w:del w:id="443" w:author="Alice MacQueen" w:date="2020-10-28T10:24:00Z"/>
                <w:rFonts w:ascii="Calibri" w:eastAsia="Times New Roman" w:hAnsi="Calibri" w:cs="Calibri"/>
                <w:color w:val="000000"/>
              </w:rPr>
            </w:pPr>
            <w:del w:id="444" w:author="Alice MacQueen" w:date="2020-10-28T10:24:00Z">
              <w:r w:rsidRPr="006E389A" w:rsidDel="00663879">
                <w:rPr>
                  <w:rFonts w:ascii="Calibri" w:eastAsia="Times New Roman" w:hAnsi="Calibri" w:cs="Calibri"/>
                  <w:color w:val="000000"/>
                </w:rPr>
                <w:delText>Stillwater, OK, OSU</w:delText>
              </w:r>
            </w:del>
          </w:p>
        </w:tc>
        <w:tc>
          <w:tcPr>
            <w:tcW w:w="1081" w:type="dxa"/>
            <w:noWrap/>
            <w:hideMark/>
          </w:tcPr>
          <w:p w14:paraId="4262265F" w14:textId="5687DC64" w:rsidR="002621DA" w:rsidRPr="006E389A" w:rsidDel="00663879" w:rsidRDefault="002621DA" w:rsidP="009932F8">
            <w:pPr>
              <w:jc w:val="right"/>
              <w:rPr>
                <w:del w:id="445" w:author="Alice MacQueen" w:date="2020-10-28T10:24:00Z"/>
                <w:rFonts w:ascii="Calibri" w:eastAsia="Times New Roman" w:hAnsi="Calibri" w:cs="Calibri"/>
                <w:color w:val="000000"/>
              </w:rPr>
            </w:pPr>
            <w:del w:id="446" w:author="Alice MacQueen" w:date="2020-10-28T10:24:00Z">
              <w:r w:rsidRPr="006E389A" w:rsidDel="00663879">
                <w:rPr>
                  <w:rFonts w:ascii="Calibri" w:eastAsia="Times New Roman" w:hAnsi="Calibri" w:cs="Calibri"/>
                  <w:color w:val="000000"/>
                </w:rPr>
                <w:delText>35.99</w:delText>
              </w:r>
            </w:del>
          </w:p>
        </w:tc>
        <w:tc>
          <w:tcPr>
            <w:tcW w:w="1800" w:type="dxa"/>
            <w:noWrap/>
            <w:hideMark/>
          </w:tcPr>
          <w:p w14:paraId="4A66D524" w14:textId="78ACB60C" w:rsidR="002621DA" w:rsidRPr="006E389A" w:rsidDel="00663879" w:rsidRDefault="002621DA" w:rsidP="009932F8">
            <w:pPr>
              <w:rPr>
                <w:del w:id="447" w:author="Alice MacQueen" w:date="2020-10-28T10:24:00Z"/>
                <w:rFonts w:ascii="Calibri" w:eastAsia="Times New Roman" w:hAnsi="Calibri" w:cs="Calibri"/>
                <w:color w:val="000000"/>
              </w:rPr>
            </w:pPr>
            <w:del w:id="448"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660B9C9E" w14:textId="2D9B29DF" w:rsidR="002621DA" w:rsidRPr="006E389A" w:rsidDel="00663879" w:rsidRDefault="002621DA" w:rsidP="009932F8">
            <w:pPr>
              <w:jc w:val="right"/>
              <w:rPr>
                <w:del w:id="449" w:author="Alice MacQueen" w:date="2020-10-28T10:24:00Z"/>
                <w:rFonts w:ascii="Calibri" w:eastAsia="Times New Roman" w:hAnsi="Calibri" w:cs="Calibri"/>
                <w:color w:val="000000"/>
              </w:rPr>
            </w:pPr>
            <w:del w:id="450" w:author="Alice MacQueen" w:date="2020-10-28T10:24:00Z">
              <w:r w:rsidRPr="006E389A" w:rsidDel="00663879">
                <w:rPr>
                  <w:rFonts w:ascii="Calibri" w:eastAsia="Times New Roman" w:hAnsi="Calibri" w:cs="Calibri"/>
                  <w:color w:val="000000"/>
                </w:rPr>
                <w:delText>1</w:delText>
              </w:r>
            </w:del>
          </w:p>
        </w:tc>
        <w:tc>
          <w:tcPr>
            <w:tcW w:w="661" w:type="dxa"/>
            <w:noWrap/>
            <w:hideMark/>
          </w:tcPr>
          <w:p w14:paraId="668451BB" w14:textId="4A4C5777" w:rsidR="002621DA" w:rsidRPr="006E389A" w:rsidDel="00663879" w:rsidRDefault="002621DA" w:rsidP="009932F8">
            <w:pPr>
              <w:jc w:val="right"/>
              <w:rPr>
                <w:del w:id="451" w:author="Alice MacQueen" w:date="2020-10-28T10:24:00Z"/>
                <w:rFonts w:ascii="Calibri" w:eastAsia="Times New Roman" w:hAnsi="Calibri" w:cs="Calibri"/>
                <w:color w:val="000000"/>
              </w:rPr>
            </w:pPr>
            <w:del w:id="452" w:author="Alice MacQueen" w:date="2020-10-28T10:24:00Z">
              <w:r w:rsidRPr="006E389A" w:rsidDel="00663879">
                <w:rPr>
                  <w:rFonts w:ascii="Calibri" w:eastAsia="Times New Roman" w:hAnsi="Calibri" w:cs="Calibri"/>
                  <w:color w:val="000000"/>
                </w:rPr>
                <w:delText>0</w:delText>
              </w:r>
            </w:del>
          </w:p>
        </w:tc>
        <w:tc>
          <w:tcPr>
            <w:tcW w:w="1039" w:type="dxa"/>
            <w:noWrap/>
            <w:hideMark/>
          </w:tcPr>
          <w:p w14:paraId="7D406831" w14:textId="1DF00B00" w:rsidR="002621DA" w:rsidRPr="006E389A" w:rsidDel="00663879" w:rsidRDefault="002621DA" w:rsidP="009932F8">
            <w:pPr>
              <w:jc w:val="right"/>
              <w:rPr>
                <w:del w:id="453" w:author="Alice MacQueen" w:date="2020-10-28T10:24:00Z"/>
                <w:rFonts w:ascii="Calibri" w:eastAsia="Times New Roman" w:hAnsi="Calibri" w:cs="Calibri"/>
                <w:color w:val="000000"/>
              </w:rPr>
            </w:pPr>
            <w:del w:id="454" w:author="Alice MacQueen" w:date="2020-10-28T10:24:00Z">
              <w:r w:rsidRPr="006E389A" w:rsidDel="00663879">
                <w:rPr>
                  <w:rFonts w:ascii="Calibri" w:eastAsia="Times New Roman" w:hAnsi="Calibri" w:cs="Calibri"/>
                  <w:color w:val="000000"/>
                </w:rPr>
                <w:delText>2</w:delText>
              </w:r>
            </w:del>
          </w:p>
        </w:tc>
        <w:tc>
          <w:tcPr>
            <w:tcW w:w="698" w:type="dxa"/>
            <w:noWrap/>
            <w:hideMark/>
          </w:tcPr>
          <w:p w14:paraId="2AEA2A45" w14:textId="3FB20652" w:rsidR="002621DA" w:rsidRPr="006E389A" w:rsidDel="00663879" w:rsidRDefault="002621DA" w:rsidP="009932F8">
            <w:pPr>
              <w:jc w:val="right"/>
              <w:rPr>
                <w:del w:id="455" w:author="Alice MacQueen" w:date="2020-10-28T10:24:00Z"/>
                <w:rFonts w:ascii="Calibri" w:eastAsia="Times New Roman" w:hAnsi="Calibri" w:cs="Calibri"/>
                <w:color w:val="000000"/>
              </w:rPr>
            </w:pPr>
            <w:del w:id="456" w:author="Alice MacQueen" w:date="2020-10-28T10:24:00Z">
              <w:r w:rsidRPr="006E389A" w:rsidDel="00663879">
                <w:rPr>
                  <w:rFonts w:ascii="Calibri" w:eastAsia="Times New Roman" w:hAnsi="Calibri" w:cs="Calibri"/>
                  <w:color w:val="000000"/>
                </w:rPr>
                <w:delText>0</w:delText>
              </w:r>
            </w:del>
          </w:p>
        </w:tc>
        <w:tc>
          <w:tcPr>
            <w:tcW w:w="1129" w:type="dxa"/>
            <w:noWrap/>
            <w:hideMark/>
          </w:tcPr>
          <w:p w14:paraId="74646651" w14:textId="193A6456" w:rsidR="002621DA" w:rsidRPr="006E389A" w:rsidDel="00663879" w:rsidRDefault="002621DA" w:rsidP="009932F8">
            <w:pPr>
              <w:jc w:val="right"/>
              <w:rPr>
                <w:del w:id="457" w:author="Alice MacQueen" w:date="2020-10-28T10:24:00Z"/>
                <w:rFonts w:ascii="Calibri" w:eastAsia="Times New Roman" w:hAnsi="Calibri" w:cs="Calibri"/>
                <w:color w:val="000000"/>
              </w:rPr>
            </w:pPr>
            <w:del w:id="458" w:author="Alice MacQueen" w:date="2020-10-28T10:24:00Z">
              <w:r w:rsidRPr="006E389A" w:rsidDel="00663879">
                <w:rPr>
                  <w:rFonts w:ascii="Calibri" w:eastAsia="Times New Roman" w:hAnsi="Calibri" w:cs="Calibri"/>
                  <w:color w:val="000000"/>
                </w:rPr>
                <w:delText>2</w:delText>
              </w:r>
            </w:del>
          </w:p>
        </w:tc>
      </w:tr>
      <w:tr w:rsidR="002621DA" w:rsidRPr="006E389A" w:rsidDel="00663879" w14:paraId="387F1E03" w14:textId="0B07A83E" w:rsidTr="009932F8">
        <w:trPr>
          <w:trHeight w:val="285"/>
          <w:del w:id="459" w:author="Alice MacQueen" w:date="2020-10-28T10:24:00Z"/>
        </w:trPr>
        <w:tc>
          <w:tcPr>
            <w:tcW w:w="2500" w:type="dxa"/>
            <w:noWrap/>
            <w:hideMark/>
          </w:tcPr>
          <w:p w14:paraId="466A8F8C" w14:textId="78E61360" w:rsidR="002621DA" w:rsidRPr="006E389A" w:rsidDel="00663879" w:rsidRDefault="002621DA" w:rsidP="009932F8">
            <w:pPr>
              <w:rPr>
                <w:del w:id="460" w:author="Alice MacQueen" w:date="2020-10-28T10:24:00Z"/>
                <w:rFonts w:ascii="Calibri" w:eastAsia="Times New Roman" w:hAnsi="Calibri" w:cs="Calibri"/>
                <w:color w:val="000000"/>
              </w:rPr>
            </w:pPr>
            <w:del w:id="461" w:author="Alice MacQueen" w:date="2020-10-28T10:24:00Z">
              <w:r w:rsidRPr="006E389A" w:rsidDel="00663879">
                <w:rPr>
                  <w:rFonts w:ascii="Calibri" w:eastAsia="Times New Roman" w:hAnsi="Calibri" w:cs="Calibri"/>
                  <w:color w:val="000000"/>
                </w:rPr>
                <w:delText>Stillwater, OK, OSU</w:delText>
              </w:r>
            </w:del>
          </w:p>
        </w:tc>
        <w:tc>
          <w:tcPr>
            <w:tcW w:w="1081" w:type="dxa"/>
            <w:noWrap/>
            <w:hideMark/>
          </w:tcPr>
          <w:p w14:paraId="0111D7D0" w14:textId="7B15CAF0" w:rsidR="002621DA" w:rsidRPr="006E389A" w:rsidDel="00663879" w:rsidRDefault="002621DA" w:rsidP="009932F8">
            <w:pPr>
              <w:jc w:val="right"/>
              <w:rPr>
                <w:del w:id="462" w:author="Alice MacQueen" w:date="2020-10-28T10:24:00Z"/>
                <w:rFonts w:ascii="Calibri" w:eastAsia="Times New Roman" w:hAnsi="Calibri" w:cs="Calibri"/>
                <w:color w:val="000000"/>
              </w:rPr>
            </w:pPr>
            <w:del w:id="463" w:author="Alice MacQueen" w:date="2020-10-28T10:24:00Z">
              <w:r w:rsidRPr="006E389A" w:rsidDel="00663879">
                <w:rPr>
                  <w:rFonts w:ascii="Calibri" w:eastAsia="Times New Roman" w:hAnsi="Calibri" w:cs="Calibri"/>
                  <w:color w:val="000000"/>
                </w:rPr>
                <w:delText>35.99</w:delText>
              </w:r>
            </w:del>
          </w:p>
        </w:tc>
        <w:tc>
          <w:tcPr>
            <w:tcW w:w="1800" w:type="dxa"/>
            <w:noWrap/>
            <w:hideMark/>
          </w:tcPr>
          <w:p w14:paraId="2490F3E5" w14:textId="2E68DEB3" w:rsidR="002621DA" w:rsidRPr="006E389A" w:rsidDel="00663879" w:rsidRDefault="002621DA" w:rsidP="009932F8">
            <w:pPr>
              <w:rPr>
                <w:del w:id="464" w:author="Alice MacQueen" w:date="2020-10-28T10:24:00Z"/>
                <w:rFonts w:ascii="Calibri" w:eastAsia="Times New Roman" w:hAnsi="Calibri" w:cs="Calibri"/>
                <w:color w:val="000000"/>
              </w:rPr>
            </w:pPr>
            <w:del w:id="465"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67E96DE9" w14:textId="55F23325" w:rsidR="002621DA" w:rsidRPr="006E389A" w:rsidDel="00663879" w:rsidRDefault="002621DA" w:rsidP="009932F8">
            <w:pPr>
              <w:jc w:val="right"/>
              <w:rPr>
                <w:del w:id="466" w:author="Alice MacQueen" w:date="2020-10-28T10:24:00Z"/>
                <w:rFonts w:ascii="Calibri" w:eastAsia="Times New Roman" w:hAnsi="Calibri" w:cs="Calibri"/>
                <w:color w:val="000000"/>
              </w:rPr>
            </w:pPr>
            <w:del w:id="467" w:author="Alice MacQueen" w:date="2020-10-28T10:24:00Z">
              <w:r w:rsidRPr="006E389A" w:rsidDel="00663879">
                <w:rPr>
                  <w:rFonts w:ascii="Calibri" w:eastAsia="Times New Roman" w:hAnsi="Calibri" w:cs="Calibri"/>
                  <w:color w:val="000000"/>
                </w:rPr>
                <w:delText>18</w:delText>
              </w:r>
            </w:del>
          </w:p>
        </w:tc>
        <w:tc>
          <w:tcPr>
            <w:tcW w:w="661" w:type="dxa"/>
            <w:noWrap/>
            <w:hideMark/>
          </w:tcPr>
          <w:p w14:paraId="012A6132" w14:textId="04C32A41" w:rsidR="002621DA" w:rsidRPr="006E389A" w:rsidDel="00663879" w:rsidRDefault="002621DA" w:rsidP="009932F8">
            <w:pPr>
              <w:jc w:val="right"/>
              <w:rPr>
                <w:del w:id="468" w:author="Alice MacQueen" w:date="2020-10-28T10:24:00Z"/>
                <w:rFonts w:ascii="Calibri" w:eastAsia="Times New Roman" w:hAnsi="Calibri" w:cs="Calibri"/>
                <w:color w:val="000000"/>
              </w:rPr>
            </w:pPr>
            <w:del w:id="469" w:author="Alice MacQueen" w:date="2020-10-28T10:24:00Z">
              <w:r w:rsidRPr="006E389A" w:rsidDel="00663879">
                <w:rPr>
                  <w:rFonts w:ascii="Calibri" w:eastAsia="Times New Roman" w:hAnsi="Calibri" w:cs="Calibri"/>
                  <w:color w:val="000000"/>
                </w:rPr>
                <w:delText>8</w:delText>
              </w:r>
            </w:del>
          </w:p>
        </w:tc>
        <w:tc>
          <w:tcPr>
            <w:tcW w:w="1039" w:type="dxa"/>
            <w:noWrap/>
            <w:hideMark/>
          </w:tcPr>
          <w:p w14:paraId="51DF795B" w14:textId="6E8EFE4B" w:rsidR="002621DA" w:rsidRPr="006E389A" w:rsidDel="00663879" w:rsidRDefault="002621DA" w:rsidP="009932F8">
            <w:pPr>
              <w:jc w:val="right"/>
              <w:rPr>
                <w:del w:id="470" w:author="Alice MacQueen" w:date="2020-10-28T10:24:00Z"/>
                <w:rFonts w:ascii="Calibri" w:eastAsia="Times New Roman" w:hAnsi="Calibri" w:cs="Calibri"/>
                <w:color w:val="000000"/>
              </w:rPr>
            </w:pPr>
            <w:del w:id="471" w:author="Alice MacQueen" w:date="2020-10-28T10:24:00Z">
              <w:r w:rsidRPr="006E389A" w:rsidDel="00663879">
                <w:rPr>
                  <w:rFonts w:ascii="Calibri" w:eastAsia="Times New Roman" w:hAnsi="Calibri" w:cs="Calibri"/>
                  <w:color w:val="000000"/>
                </w:rPr>
                <w:delText>86</w:delText>
              </w:r>
            </w:del>
          </w:p>
        </w:tc>
        <w:tc>
          <w:tcPr>
            <w:tcW w:w="698" w:type="dxa"/>
            <w:noWrap/>
            <w:hideMark/>
          </w:tcPr>
          <w:p w14:paraId="053F68C3" w14:textId="6DBD04D6" w:rsidR="002621DA" w:rsidRPr="006E389A" w:rsidDel="00663879" w:rsidRDefault="002621DA" w:rsidP="009932F8">
            <w:pPr>
              <w:jc w:val="right"/>
              <w:rPr>
                <w:del w:id="472" w:author="Alice MacQueen" w:date="2020-10-28T10:24:00Z"/>
                <w:rFonts w:ascii="Calibri" w:eastAsia="Times New Roman" w:hAnsi="Calibri" w:cs="Calibri"/>
                <w:color w:val="000000"/>
              </w:rPr>
            </w:pPr>
            <w:del w:id="473" w:author="Alice MacQueen" w:date="2020-10-28T10:24:00Z">
              <w:r w:rsidRPr="006E389A" w:rsidDel="00663879">
                <w:rPr>
                  <w:rFonts w:ascii="Calibri" w:eastAsia="Times New Roman" w:hAnsi="Calibri" w:cs="Calibri"/>
                  <w:color w:val="000000"/>
                </w:rPr>
                <w:delText>83</w:delText>
              </w:r>
            </w:del>
          </w:p>
        </w:tc>
        <w:tc>
          <w:tcPr>
            <w:tcW w:w="1129" w:type="dxa"/>
            <w:noWrap/>
            <w:hideMark/>
          </w:tcPr>
          <w:p w14:paraId="6CA2B177" w14:textId="587E942F" w:rsidR="002621DA" w:rsidRPr="006E389A" w:rsidDel="00663879" w:rsidRDefault="002621DA" w:rsidP="009932F8">
            <w:pPr>
              <w:jc w:val="right"/>
              <w:rPr>
                <w:del w:id="474" w:author="Alice MacQueen" w:date="2020-10-28T10:24:00Z"/>
                <w:rFonts w:ascii="Calibri" w:eastAsia="Times New Roman" w:hAnsi="Calibri" w:cs="Calibri"/>
                <w:color w:val="000000"/>
              </w:rPr>
            </w:pPr>
            <w:del w:id="475" w:author="Alice MacQueen" w:date="2020-10-28T10:24:00Z">
              <w:r w:rsidRPr="006E389A" w:rsidDel="00663879">
                <w:rPr>
                  <w:rFonts w:ascii="Calibri" w:eastAsia="Times New Roman" w:hAnsi="Calibri" w:cs="Calibri"/>
                  <w:color w:val="000000"/>
                </w:rPr>
                <w:delText>52</w:delText>
              </w:r>
            </w:del>
          </w:p>
        </w:tc>
      </w:tr>
      <w:tr w:rsidR="002621DA" w:rsidRPr="006E389A" w:rsidDel="00663879" w14:paraId="4090B01E" w14:textId="4E38228A" w:rsidTr="009932F8">
        <w:trPr>
          <w:trHeight w:val="285"/>
          <w:del w:id="476" w:author="Alice MacQueen" w:date="2020-10-28T10:24:00Z"/>
        </w:trPr>
        <w:tc>
          <w:tcPr>
            <w:tcW w:w="2500" w:type="dxa"/>
            <w:noWrap/>
            <w:hideMark/>
          </w:tcPr>
          <w:p w14:paraId="7FAF359F" w14:textId="5EA93595" w:rsidR="002621DA" w:rsidRPr="006E389A" w:rsidDel="00663879" w:rsidRDefault="002621DA" w:rsidP="009932F8">
            <w:pPr>
              <w:rPr>
                <w:del w:id="477" w:author="Alice MacQueen" w:date="2020-10-28T10:24:00Z"/>
                <w:rFonts w:ascii="Calibri" w:eastAsia="Times New Roman" w:hAnsi="Calibri" w:cs="Calibri"/>
                <w:color w:val="000000"/>
              </w:rPr>
            </w:pPr>
            <w:del w:id="478" w:author="Alice MacQueen" w:date="2020-10-28T10:24:00Z">
              <w:r w:rsidRPr="006E389A" w:rsidDel="00663879">
                <w:rPr>
                  <w:rFonts w:ascii="Calibri" w:eastAsia="Times New Roman" w:hAnsi="Calibri" w:cs="Calibri"/>
                  <w:color w:val="000000"/>
                </w:rPr>
                <w:delText>Columbia, MO, MU BRF</w:delText>
              </w:r>
            </w:del>
          </w:p>
        </w:tc>
        <w:tc>
          <w:tcPr>
            <w:tcW w:w="1081" w:type="dxa"/>
            <w:noWrap/>
            <w:hideMark/>
          </w:tcPr>
          <w:p w14:paraId="7FA92179" w14:textId="7D23C96A" w:rsidR="002621DA" w:rsidRPr="006E389A" w:rsidDel="00663879" w:rsidRDefault="002621DA" w:rsidP="009932F8">
            <w:pPr>
              <w:jc w:val="right"/>
              <w:rPr>
                <w:del w:id="479" w:author="Alice MacQueen" w:date="2020-10-28T10:24:00Z"/>
                <w:rFonts w:ascii="Calibri" w:eastAsia="Times New Roman" w:hAnsi="Calibri" w:cs="Calibri"/>
                <w:color w:val="000000"/>
              </w:rPr>
            </w:pPr>
            <w:del w:id="480" w:author="Alice MacQueen" w:date="2020-10-28T10:24:00Z">
              <w:r w:rsidRPr="006E389A" w:rsidDel="00663879">
                <w:rPr>
                  <w:rFonts w:ascii="Calibri" w:eastAsia="Times New Roman" w:hAnsi="Calibri" w:cs="Calibri"/>
                  <w:color w:val="000000"/>
                </w:rPr>
                <w:delText>38.90</w:delText>
              </w:r>
            </w:del>
          </w:p>
        </w:tc>
        <w:tc>
          <w:tcPr>
            <w:tcW w:w="1800" w:type="dxa"/>
            <w:noWrap/>
            <w:hideMark/>
          </w:tcPr>
          <w:p w14:paraId="167623F5" w14:textId="6A270A29" w:rsidR="002621DA" w:rsidRPr="006E389A" w:rsidDel="00663879" w:rsidRDefault="002621DA" w:rsidP="009932F8">
            <w:pPr>
              <w:rPr>
                <w:del w:id="481" w:author="Alice MacQueen" w:date="2020-10-28T10:24:00Z"/>
                <w:rFonts w:ascii="Calibri" w:eastAsia="Times New Roman" w:hAnsi="Calibri" w:cs="Calibri"/>
                <w:color w:val="000000"/>
              </w:rPr>
            </w:pPr>
            <w:del w:id="482"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4D4E315D" w14:textId="6946DEDB" w:rsidR="002621DA" w:rsidRPr="006E389A" w:rsidDel="00663879" w:rsidRDefault="002621DA" w:rsidP="009932F8">
            <w:pPr>
              <w:jc w:val="right"/>
              <w:rPr>
                <w:del w:id="483" w:author="Alice MacQueen" w:date="2020-10-28T10:24:00Z"/>
                <w:rFonts w:ascii="Calibri" w:eastAsia="Times New Roman" w:hAnsi="Calibri" w:cs="Calibri"/>
                <w:color w:val="000000"/>
              </w:rPr>
            </w:pPr>
            <w:del w:id="484" w:author="Alice MacQueen" w:date="2020-10-28T10:24:00Z">
              <w:r w:rsidRPr="006E389A" w:rsidDel="00663879">
                <w:rPr>
                  <w:rFonts w:ascii="Calibri" w:eastAsia="Times New Roman" w:hAnsi="Calibri" w:cs="Calibri"/>
                  <w:color w:val="000000"/>
                </w:rPr>
                <w:delText>0</w:delText>
              </w:r>
            </w:del>
          </w:p>
        </w:tc>
        <w:tc>
          <w:tcPr>
            <w:tcW w:w="661" w:type="dxa"/>
            <w:noWrap/>
            <w:hideMark/>
          </w:tcPr>
          <w:p w14:paraId="4BC8A1F0" w14:textId="61E6E1F6" w:rsidR="002621DA" w:rsidRPr="006E389A" w:rsidDel="00663879" w:rsidRDefault="002621DA" w:rsidP="009932F8">
            <w:pPr>
              <w:jc w:val="right"/>
              <w:rPr>
                <w:del w:id="485" w:author="Alice MacQueen" w:date="2020-10-28T10:24:00Z"/>
                <w:rFonts w:ascii="Calibri" w:eastAsia="Times New Roman" w:hAnsi="Calibri" w:cs="Calibri"/>
                <w:color w:val="000000"/>
              </w:rPr>
            </w:pPr>
            <w:del w:id="486" w:author="Alice MacQueen" w:date="2020-10-28T10:24:00Z">
              <w:r w:rsidRPr="006E389A" w:rsidDel="00663879">
                <w:rPr>
                  <w:rFonts w:ascii="Calibri" w:eastAsia="Times New Roman" w:hAnsi="Calibri" w:cs="Calibri"/>
                  <w:color w:val="000000"/>
                </w:rPr>
                <w:delText>3</w:delText>
              </w:r>
            </w:del>
          </w:p>
        </w:tc>
        <w:tc>
          <w:tcPr>
            <w:tcW w:w="1039" w:type="dxa"/>
            <w:noWrap/>
            <w:hideMark/>
          </w:tcPr>
          <w:p w14:paraId="6AF95644" w14:textId="1243FDCE" w:rsidR="002621DA" w:rsidRPr="006E389A" w:rsidDel="00663879" w:rsidRDefault="002621DA" w:rsidP="009932F8">
            <w:pPr>
              <w:jc w:val="right"/>
              <w:rPr>
                <w:del w:id="487" w:author="Alice MacQueen" w:date="2020-10-28T10:24:00Z"/>
                <w:rFonts w:ascii="Calibri" w:eastAsia="Times New Roman" w:hAnsi="Calibri" w:cs="Calibri"/>
                <w:color w:val="000000"/>
              </w:rPr>
            </w:pPr>
            <w:del w:id="488" w:author="Alice MacQueen" w:date="2020-10-28T10:24:00Z">
              <w:r w:rsidRPr="006E389A" w:rsidDel="00663879">
                <w:rPr>
                  <w:rFonts w:ascii="Calibri" w:eastAsia="Times New Roman" w:hAnsi="Calibri" w:cs="Calibri"/>
                  <w:color w:val="000000"/>
                </w:rPr>
                <w:delText>0</w:delText>
              </w:r>
            </w:del>
          </w:p>
        </w:tc>
        <w:tc>
          <w:tcPr>
            <w:tcW w:w="698" w:type="dxa"/>
            <w:noWrap/>
            <w:hideMark/>
          </w:tcPr>
          <w:p w14:paraId="7A6F65FC" w14:textId="3CC6891E" w:rsidR="002621DA" w:rsidRPr="006E389A" w:rsidDel="00663879" w:rsidRDefault="002621DA" w:rsidP="009932F8">
            <w:pPr>
              <w:jc w:val="right"/>
              <w:rPr>
                <w:del w:id="489" w:author="Alice MacQueen" w:date="2020-10-28T10:24:00Z"/>
                <w:rFonts w:ascii="Calibri" w:eastAsia="Times New Roman" w:hAnsi="Calibri" w:cs="Calibri"/>
                <w:color w:val="000000"/>
              </w:rPr>
            </w:pPr>
            <w:del w:id="490" w:author="Alice MacQueen" w:date="2020-10-28T10:24:00Z">
              <w:r w:rsidRPr="006E389A" w:rsidDel="00663879">
                <w:rPr>
                  <w:rFonts w:ascii="Calibri" w:eastAsia="Times New Roman" w:hAnsi="Calibri" w:cs="Calibri"/>
                  <w:color w:val="000000"/>
                </w:rPr>
                <w:delText>0</w:delText>
              </w:r>
            </w:del>
          </w:p>
        </w:tc>
        <w:tc>
          <w:tcPr>
            <w:tcW w:w="1129" w:type="dxa"/>
            <w:noWrap/>
            <w:hideMark/>
          </w:tcPr>
          <w:p w14:paraId="1EA87B58" w14:textId="02569253" w:rsidR="002621DA" w:rsidRPr="006E389A" w:rsidDel="00663879" w:rsidRDefault="002621DA" w:rsidP="009932F8">
            <w:pPr>
              <w:jc w:val="right"/>
              <w:rPr>
                <w:del w:id="491" w:author="Alice MacQueen" w:date="2020-10-28T10:24:00Z"/>
                <w:rFonts w:ascii="Calibri" w:eastAsia="Times New Roman" w:hAnsi="Calibri" w:cs="Calibri"/>
                <w:color w:val="000000"/>
              </w:rPr>
            </w:pPr>
            <w:del w:id="492" w:author="Alice MacQueen" w:date="2020-10-28T10:24:00Z">
              <w:r w:rsidRPr="006E389A" w:rsidDel="00663879">
                <w:rPr>
                  <w:rFonts w:ascii="Calibri" w:eastAsia="Times New Roman" w:hAnsi="Calibri" w:cs="Calibri"/>
                  <w:color w:val="000000"/>
                </w:rPr>
                <w:delText>6</w:delText>
              </w:r>
            </w:del>
          </w:p>
        </w:tc>
      </w:tr>
      <w:tr w:rsidR="002621DA" w:rsidRPr="006E389A" w:rsidDel="00663879" w14:paraId="0CA87303" w14:textId="46E21665" w:rsidTr="009932F8">
        <w:trPr>
          <w:trHeight w:val="285"/>
          <w:del w:id="493" w:author="Alice MacQueen" w:date="2020-10-28T10:24:00Z"/>
        </w:trPr>
        <w:tc>
          <w:tcPr>
            <w:tcW w:w="2500" w:type="dxa"/>
            <w:noWrap/>
            <w:hideMark/>
          </w:tcPr>
          <w:p w14:paraId="09C13DE0" w14:textId="290A1C78" w:rsidR="002621DA" w:rsidRPr="006E389A" w:rsidDel="00663879" w:rsidRDefault="002621DA" w:rsidP="009932F8">
            <w:pPr>
              <w:rPr>
                <w:del w:id="494" w:author="Alice MacQueen" w:date="2020-10-28T10:24:00Z"/>
                <w:rFonts w:ascii="Calibri" w:eastAsia="Times New Roman" w:hAnsi="Calibri" w:cs="Calibri"/>
                <w:color w:val="000000"/>
              </w:rPr>
            </w:pPr>
            <w:del w:id="495" w:author="Alice MacQueen" w:date="2020-10-28T10:24:00Z">
              <w:r w:rsidRPr="006E389A" w:rsidDel="00663879">
                <w:rPr>
                  <w:rFonts w:ascii="Calibri" w:eastAsia="Times New Roman" w:hAnsi="Calibri" w:cs="Calibri"/>
                  <w:color w:val="000000"/>
                </w:rPr>
                <w:delText>Columbia, MO, MU BRF</w:delText>
              </w:r>
            </w:del>
          </w:p>
        </w:tc>
        <w:tc>
          <w:tcPr>
            <w:tcW w:w="1081" w:type="dxa"/>
            <w:noWrap/>
            <w:hideMark/>
          </w:tcPr>
          <w:p w14:paraId="556F7F15" w14:textId="1CA1CFF7" w:rsidR="002621DA" w:rsidRPr="006E389A" w:rsidDel="00663879" w:rsidRDefault="002621DA" w:rsidP="009932F8">
            <w:pPr>
              <w:jc w:val="right"/>
              <w:rPr>
                <w:del w:id="496" w:author="Alice MacQueen" w:date="2020-10-28T10:24:00Z"/>
                <w:rFonts w:ascii="Calibri" w:eastAsia="Times New Roman" w:hAnsi="Calibri" w:cs="Calibri"/>
                <w:color w:val="000000"/>
              </w:rPr>
            </w:pPr>
            <w:del w:id="497" w:author="Alice MacQueen" w:date="2020-10-28T10:24:00Z">
              <w:r w:rsidRPr="006E389A" w:rsidDel="00663879">
                <w:rPr>
                  <w:rFonts w:ascii="Calibri" w:eastAsia="Times New Roman" w:hAnsi="Calibri" w:cs="Calibri"/>
                  <w:color w:val="000000"/>
                </w:rPr>
                <w:delText>38.90</w:delText>
              </w:r>
            </w:del>
          </w:p>
        </w:tc>
        <w:tc>
          <w:tcPr>
            <w:tcW w:w="1800" w:type="dxa"/>
            <w:noWrap/>
            <w:hideMark/>
          </w:tcPr>
          <w:p w14:paraId="316B3820" w14:textId="3FEA7C64" w:rsidR="002621DA" w:rsidRPr="006E389A" w:rsidDel="00663879" w:rsidRDefault="002621DA" w:rsidP="009932F8">
            <w:pPr>
              <w:rPr>
                <w:del w:id="498" w:author="Alice MacQueen" w:date="2020-10-28T10:24:00Z"/>
                <w:rFonts w:ascii="Calibri" w:eastAsia="Times New Roman" w:hAnsi="Calibri" w:cs="Calibri"/>
                <w:color w:val="000000"/>
              </w:rPr>
            </w:pPr>
            <w:del w:id="499"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7954E1E3" w14:textId="6605E404" w:rsidR="002621DA" w:rsidRPr="006E389A" w:rsidDel="00663879" w:rsidRDefault="002621DA" w:rsidP="009932F8">
            <w:pPr>
              <w:jc w:val="right"/>
              <w:rPr>
                <w:del w:id="500" w:author="Alice MacQueen" w:date="2020-10-28T10:24:00Z"/>
                <w:rFonts w:ascii="Calibri" w:eastAsia="Times New Roman" w:hAnsi="Calibri" w:cs="Calibri"/>
                <w:color w:val="000000"/>
              </w:rPr>
            </w:pPr>
            <w:del w:id="501" w:author="Alice MacQueen" w:date="2020-10-28T10:24:00Z">
              <w:r w:rsidRPr="006E389A" w:rsidDel="00663879">
                <w:rPr>
                  <w:rFonts w:ascii="Calibri" w:eastAsia="Times New Roman" w:hAnsi="Calibri" w:cs="Calibri"/>
                  <w:color w:val="000000"/>
                </w:rPr>
                <w:delText>31</w:delText>
              </w:r>
            </w:del>
          </w:p>
        </w:tc>
        <w:tc>
          <w:tcPr>
            <w:tcW w:w="661" w:type="dxa"/>
            <w:noWrap/>
            <w:hideMark/>
          </w:tcPr>
          <w:p w14:paraId="486ABF7E" w14:textId="014DF3E6" w:rsidR="002621DA" w:rsidRPr="006E389A" w:rsidDel="00663879" w:rsidRDefault="002621DA" w:rsidP="009932F8">
            <w:pPr>
              <w:jc w:val="right"/>
              <w:rPr>
                <w:del w:id="502" w:author="Alice MacQueen" w:date="2020-10-28T10:24:00Z"/>
                <w:rFonts w:ascii="Calibri" w:eastAsia="Times New Roman" w:hAnsi="Calibri" w:cs="Calibri"/>
                <w:color w:val="000000"/>
              </w:rPr>
            </w:pPr>
            <w:del w:id="503" w:author="Alice MacQueen" w:date="2020-10-28T10:24:00Z">
              <w:r w:rsidRPr="006E389A" w:rsidDel="00663879">
                <w:rPr>
                  <w:rFonts w:ascii="Calibri" w:eastAsia="Times New Roman" w:hAnsi="Calibri" w:cs="Calibri"/>
                  <w:color w:val="000000"/>
                </w:rPr>
                <w:delText>206</w:delText>
              </w:r>
            </w:del>
          </w:p>
        </w:tc>
        <w:tc>
          <w:tcPr>
            <w:tcW w:w="1039" w:type="dxa"/>
            <w:noWrap/>
            <w:hideMark/>
          </w:tcPr>
          <w:p w14:paraId="424132B2" w14:textId="5D8353AE" w:rsidR="002621DA" w:rsidRPr="006E389A" w:rsidDel="00663879" w:rsidRDefault="002621DA" w:rsidP="009932F8">
            <w:pPr>
              <w:jc w:val="right"/>
              <w:rPr>
                <w:del w:id="504" w:author="Alice MacQueen" w:date="2020-10-28T10:24:00Z"/>
                <w:rFonts w:ascii="Calibri" w:eastAsia="Times New Roman" w:hAnsi="Calibri" w:cs="Calibri"/>
                <w:color w:val="000000"/>
              </w:rPr>
            </w:pPr>
            <w:del w:id="505" w:author="Alice MacQueen" w:date="2020-10-28T10:24:00Z">
              <w:r w:rsidRPr="006E389A" w:rsidDel="00663879">
                <w:rPr>
                  <w:rFonts w:ascii="Calibri" w:eastAsia="Times New Roman" w:hAnsi="Calibri" w:cs="Calibri"/>
                  <w:color w:val="000000"/>
                </w:rPr>
                <w:delText>228</w:delText>
              </w:r>
            </w:del>
          </w:p>
        </w:tc>
        <w:tc>
          <w:tcPr>
            <w:tcW w:w="698" w:type="dxa"/>
            <w:noWrap/>
            <w:hideMark/>
          </w:tcPr>
          <w:p w14:paraId="5A429C0C" w14:textId="0C721C1F" w:rsidR="002621DA" w:rsidRPr="006E389A" w:rsidDel="00663879" w:rsidRDefault="002621DA" w:rsidP="009932F8">
            <w:pPr>
              <w:jc w:val="right"/>
              <w:rPr>
                <w:del w:id="506" w:author="Alice MacQueen" w:date="2020-10-28T10:24:00Z"/>
                <w:rFonts w:ascii="Calibri" w:eastAsia="Times New Roman" w:hAnsi="Calibri" w:cs="Calibri"/>
                <w:color w:val="000000"/>
              </w:rPr>
            </w:pPr>
            <w:del w:id="507" w:author="Alice MacQueen" w:date="2020-10-28T10:24:00Z">
              <w:r w:rsidRPr="006E389A" w:rsidDel="00663879">
                <w:rPr>
                  <w:rFonts w:ascii="Calibri" w:eastAsia="Times New Roman" w:hAnsi="Calibri" w:cs="Calibri"/>
                  <w:color w:val="000000"/>
                </w:rPr>
                <w:delText>149</w:delText>
              </w:r>
            </w:del>
          </w:p>
        </w:tc>
        <w:tc>
          <w:tcPr>
            <w:tcW w:w="1129" w:type="dxa"/>
            <w:noWrap/>
            <w:hideMark/>
          </w:tcPr>
          <w:p w14:paraId="486959D7" w14:textId="6C990F05" w:rsidR="002621DA" w:rsidRPr="006E389A" w:rsidDel="00663879" w:rsidRDefault="002621DA" w:rsidP="009932F8">
            <w:pPr>
              <w:jc w:val="right"/>
              <w:rPr>
                <w:del w:id="508" w:author="Alice MacQueen" w:date="2020-10-28T10:24:00Z"/>
                <w:rFonts w:ascii="Calibri" w:eastAsia="Times New Roman" w:hAnsi="Calibri" w:cs="Calibri"/>
                <w:color w:val="000000"/>
              </w:rPr>
            </w:pPr>
            <w:del w:id="509" w:author="Alice MacQueen" w:date="2020-10-28T10:24:00Z">
              <w:r w:rsidRPr="006E389A" w:rsidDel="00663879">
                <w:rPr>
                  <w:rFonts w:ascii="Calibri" w:eastAsia="Times New Roman" w:hAnsi="Calibri" w:cs="Calibri"/>
                  <w:color w:val="000000"/>
                </w:rPr>
                <w:delText>113</w:delText>
              </w:r>
            </w:del>
          </w:p>
        </w:tc>
      </w:tr>
      <w:tr w:rsidR="002621DA" w:rsidRPr="006E389A" w:rsidDel="00663879" w14:paraId="3300244A" w14:textId="6A82CB17" w:rsidTr="009932F8">
        <w:trPr>
          <w:trHeight w:val="285"/>
          <w:del w:id="510" w:author="Alice MacQueen" w:date="2020-10-28T10:24:00Z"/>
        </w:trPr>
        <w:tc>
          <w:tcPr>
            <w:tcW w:w="2500" w:type="dxa"/>
            <w:noWrap/>
            <w:hideMark/>
          </w:tcPr>
          <w:p w14:paraId="3550EEC4" w14:textId="19C52A71" w:rsidR="002621DA" w:rsidRPr="006E389A" w:rsidDel="00663879" w:rsidRDefault="002621DA" w:rsidP="009932F8">
            <w:pPr>
              <w:rPr>
                <w:del w:id="511" w:author="Alice MacQueen" w:date="2020-10-28T10:24:00Z"/>
                <w:rFonts w:ascii="Calibri" w:eastAsia="Times New Roman" w:hAnsi="Calibri" w:cs="Calibri"/>
                <w:color w:val="000000"/>
              </w:rPr>
            </w:pPr>
            <w:del w:id="512" w:author="Alice MacQueen" w:date="2020-10-28T10:24:00Z">
              <w:r w:rsidRPr="006E389A" w:rsidDel="00663879">
                <w:rPr>
                  <w:rFonts w:ascii="Calibri" w:eastAsia="Times New Roman" w:hAnsi="Calibri" w:cs="Calibri"/>
                  <w:color w:val="000000"/>
                </w:rPr>
                <w:delText>Lincoln, NE, UNL ARF</w:delText>
              </w:r>
            </w:del>
          </w:p>
        </w:tc>
        <w:tc>
          <w:tcPr>
            <w:tcW w:w="1081" w:type="dxa"/>
            <w:noWrap/>
            <w:hideMark/>
          </w:tcPr>
          <w:p w14:paraId="7CE4A346" w14:textId="7BF1EA06" w:rsidR="002621DA" w:rsidRPr="006E389A" w:rsidDel="00663879" w:rsidRDefault="002621DA" w:rsidP="009932F8">
            <w:pPr>
              <w:jc w:val="right"/>
              <w:rPr>
                <w:del w:id="513" w:author="Alice MacQueen" w:date="2020-10-28T10:24:00Z"/>
                <w:rFonts w:ascii="Calibri" w:eastAsia="Times New Roman" w:hAnsi="Calibri" w:cs="Calibri"/>
                <w:color w:val="000000"/>
              </w:rPr>
            </w:pPr>
            <w:del w:id="514" w:author="Alice MacQueen" w:date="2020-10-28T10:24:00Z">
              <w:r w:rsidRPr="006E389A" w:rsidDel="00663879">
                <w:rPr>
                  <w:rFonts w:ascii="Calibri" w:eastAsia="Times New Roman" w:hAnsi="Calibri" w:cs="Calibri"/>
                  <w:color w:val="000000"/>
                </w:rPr>
                <w:delText>41.15</w:delText>
              </w:r>
            </w:del>
          </w:p>
        </w:tc>
        <w:tc>
          <w:tcPr>
            <w:tcW w:w="1800" w:type="dxa"/>
            <w:noWrap/>
            <w:hideMark/>
          </w:tcPr>
          <w:p w14:paraId="6A58BEF8" w14:textId="7E669BB6" w:rsidR="002621DA" w:rsidRPr="006E389A" w:rsidDel="00663879" w:rsidRDefault="002621DA" w:rsidP="009932F8">
            <w:pPr>
              <w:rPr>
                <w:del w:id="515" w:author="Alice MacQueen" w:date="2020-10-28T10:24:00Z"/>
                <w:rFonts w:ascii="Calibri" w:eastAsia="Times New Roman" w:hAnsi="Calibri" w:cs="Calibri"/>
                <w:color w:val="000000"/>
              </w:rPr>
            </w:pPr>
            <w:del w:id="516"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69A32AC0" w14:textId="13CD429D" w:rsidR="002621DA" w:rsidRPr="006E389A" w:rsidDel="00663879" w:rsidRDefault="002621DA" w:rsidP="009932F8">
            <w:pPr>
              <w:jc w:val="right"/>
              <w:rPr>
                <w:del w:id="517" w:author="Alice MacQueen" w:date="2020-10-28T10:24:00Z"/>
                <w:rFonts w:ascii="Calibri" w:eastAsia="Times New Roman" w:hAnsi="Calibri" w:cs="Calibri"/>
                <w:color w:val="000000"/>
              </w:rPr>
            </w:pPr>
            <w:del w:id="518" w:author="Alice MacQueen" w:date="2020-10-28T10:24:00Z">
              <w:r w:rsidRPr="006E389A" w:rsidDel="00663879">
                <w:rPr>
                  <w:rFonts w:ascii="Calibri" w:eastAsia="Times New Roman" w:hAnsi="Calibri" w:cs="Calibri"/>
                  <w:color w:val="000000"/>
                </w:rPr>
                <w:delText>18</w:delText>
              </w:r>
            </w:del>
          </w:p>
        </w:tc>
        <w:tc>
          <w:tcPr>
            <w:tcW w:w="661" w:type="dxa"/>
            <w:noWrap/>
            <w:hideMark/>
          </w:tcPr>
          <w:p w14:paraId="33ABEEDA" w14:textId="2FADCA63" w:rsidR="002621DA" w:rsidRPr="006E389A" w:rsidDel="00663879" w:rsidRDefault="002621DA" w:rsidP="009932F8">
            <w:pPr>
              <w:jc w:val="right"/>
              <w:rPr>
                <w:del w:id="519" w:author="Alice MacQueen" w:date="2020-10-28T10:24:00Z"/>
                <w:rFonts w:ascii="Calibri" w:eastAsia="Times New Roman" w:hAnsi="Calibri" w:cs="Calibri"/>
                <w:color w:val="000000"/>
              </w:rPr>
            </w:pPr>
            <w:del w:id="520" w:author="Alice MacQueen" w:date="2020-10-28T10:24:00Z">
              <w:r w:rsidRPr="006E389A" w:rsidDel="00663879">
                <w:rPr>
                  <w:rFonts w:ascii="Calibri" w:eastAsia="Times New Roman" w:hAnsi="Calibri" w:cs="Calibri"/>
                  <w:color w:val="000000"/>
                </w:rPr>
                <w:delText>13</w:delText>
              </w:r>
            </w:del>
          </w:p>
        </w:tc>
        <w:tc>
          <w:tcPr>
            <w:tcW w:w="1039" w:type="dxa"/>
            <w:noWrap/>
            <w:hideMark/>
          </w:tcPr>
          <w:p w14:paraId="65F6F8A2" w14:textId="02235086" w:rsidR="002621DA" w:rsidRPr="006E389A" w:rsidDel="00663879" w:rsidRDefault="002621DA" w:rsidP="009932F8">
            <w:pPr>
              <w:jc w:val="right"/>
              <w:rPr>
                <w:del w:id="521" w:author="Alice MacQueen" w:date="2020-10-28T10:24:00Z"/>
                <w:rFonts w:ascii="Calibri" w:eastAsia="Times New Roman" w:hAnsi="Calibri" w:cs="Calibri"/>
                <w:color w:val="000000"/>
              </w:rPr>
            </w:pPr>
            <w:del w:id="522" w:author="Alice MacQueen" w:date="2020-10-28T10:24:00Z">
              <w:r w:rsidRPr="006E389A" w:rsidDel="00663879">
                <w:rPr>
                  <w:rFonts w:ascii="Calibri" w:eastAsia="Times New Roman" w:hAnsi="Calibri" w:cs="Calibri"/>
                  <w:color w:val="000000"/>
                </w:rPr>
                <w:delText>123</w:delText>
              </w:r>
            </w:del>
          </w:p>
        </w:tc>
        <w:tc>
          <w:tcPr>
            <w:tcW w:w="698" w:type="dxa"/>
            <w:noWrap/>
            <w:hideMark/>
          </w:tcPr>
          <w:p w14:paraId="4EAD5E14" w14:textId="423076D2" w:rsidR="002621DA" w:rsidRPr="006E389A" w:rsidDel="00663879" w:rsidRDefault="002621DA" w:rsidP="009932F8">
            <w:pPr>
              <w:jc w:val="right"/>
              <w:rPr>
                <w:del w:id="523" w:author="Alice MacQueen" w:date="2020-10-28T10:24:00Z"/>
                <w:rFonts w:ascii="Calibri" w:eastAsia="Times New Roman" w:hAnsi="Calibri" w:cs="Calibri"/>
                <w:color w:val="000000"/>
              </w:rPr>
            </w:pPr>
            <w:del w:id="524" w:author="Alice MacQueen" w:date="2020-10-28T10:24:00Z">
              <w:r w:rsidRPr="006E389A" w:rsidDel="00663879">
                <w:rPr>
                  <w:rFonts w:ascii="Calibri" w:eastAsia="Times New Roman" w:hAnsi="Calibri" w:cs="Calibri"/>
                  <w:color w:val="000000"/>
                </w:rPr>
                <w:delText>66</w:delText>
              </w:r>
            </w:del>
          </w:p>
        </w:tc>
        <w:tc>
          <w:tcPr>
            <w:tcW w:w="1129" w:type="dxa"/>
            <w:noWrap/>
            <w:hideMark/>
          </w:tcPr>
          <w:p w14:paraId="6BFF0F70" w14:textId="55EFC5C4" w:rsidR="002621DA" w:rsidRPr="006E389A" w:rsidDel="00663879" w:rsidRDefault="002621DA" w:rsidP="009932F8">
            <w:pPr>
              <w:jc w:val="right"/>
              <w:rPr>
                <w:del w:id="525" w:author="Alice MacQueen" w:date="2020-10-28T10:24:00Z"/>
                <w:rFonts w:ascii="Calibri" w:eastAsia="Times New Roman" w:hAnsi="Calibri" w:cs="Calibri"/>
                <w:color w:val="000000"/>
              </w:rPr>
            </w:pPr>
            <w:del w:id="526" w:author="Alice MacQueen" w:date="2020-10-28T10:24:00Z">
              <w:r w:rsidRPr="006E389A" w:rsidDel="00663879">
                <w:rPr>
                  <w:rFonts w:ascii="Calibri" w:eastAsia="Times New Roman" w:hAnsi="Calibri" w:cs="Calibri"/>
                  <w:color w:val="000000"/>
                </w:rPr>
                <w:delText>67</w:delText>
              </w:r>
            </w:del>
          </w:p>
        </w:tc>
      </w:tr>
      <w:tr w:rsidR="002621DA" w:rsidRPr="006E389A" w:rsidDel="00663879" w14:paraId="1B2AD18A" w14:textId="2519B876" w:rsidTr="009932F8">
        <w:trPr>
          <w:trHeight w:val="285"/>
          <w:del w:id="527" w:author="Alice MacQueen" w:date="2020-10-28T10:24:00Z"/>
        </w:trPr>
        <w:tc>
          <w:tcPr>
            <w:tcW w:w="2500" w:type="dxa"/>
            <w:noWrap/>
            <w:hideMark/>
          </w:tcPr>
          <w:p w14:paraId="277CF43D" w14:textId="51D128A7" w:rsidR="002621DA" w:rsidRPr="006E389A" w:rsidDel="00663879" w:rsidRDefault="002621DA" w:rsidP="009932F8">
            <w:pPr>
              <w:rPr>
                <w:del w:id="528" w:author="Alice MacQueen" w:date="2020-10-28T10:24:00Z"/>
                <w:rFonts w:ascii="Calibri" w:eastAsia="Times New Roman" w:hAnsi="Calibri" w:cs="Calibri"/>
                <w:color w:val="000000"/>
              </w:rPr>
            </w:pPr>
            <w:del w:id="529" w:author="Alice MacQueen" w:date="2020-10-28T10:24:00Z">
              <w:r w:rsidRPr="006E389A" w:rsidDel="00663879">
                <w:rPr>
                  <w:rFonts w:ascii="Calibri" w:eastAsia="Times New Roman" w:hAnsi="Calibri" w:cs="Calibri"/>
                  <w:color w:val="000000"/>
                </w:rPr>
                <w:delText>Hickory Corners, MI, KBS</w:delText>
              </w:r>
            </w:del>
          </w:p>
        </w:tc>
        <w:tc>
          <w:tcPr>
            <w:tcW w:w="1081" w:type="dxa"/>
            <w:noWrap/>
            <w:hideMark/>
          </w:tcPr>
          <w:p w14:paraId="7FB29B54" w14:textId="18E2D4E2" w:rsidR="002621DA" w:rsidRPr="006E389A" w:rsidDel="00663879" w:rsidRDefault="002621DA" w:rsidP="009932F8">
            <w:pPr>
              <w:jc w:val="right"/>
              <w:rPr>
                <w:del w:id="530" w:author="Alice MacQueen" w:date="2020-10-28T10:24:00Z"/>
                <w:rFonts w:ascii="Calibri" w:eastAsia="Times New Roman" w:hAnsi="Calibri" w:cs="Calibri"/>
                <w:color w:val="000000"/>
              </w:rPr>
            </w:pPr>
            <w:del w:id="531" w:author="Alice MacQueen" w:date="2020-10-28T10:24:00Z">
              <w:r w:rsidRPr="006E389A" w:rsidDel="00663879">
                <w:rPr>
                  <w:rFonts w:ascii="Calibri" w:eastAsia="Times New Roman" w:hAnsi="Calibri" w:cs="Calibri"/>
                  <w:color w:val="000000"/>
                </w:rPr>
                <w:delText>42.42</w:delText>
              </w:r>
            </w:del>
          </w:p>
        </w:tc>
        <w:tc>
          <w:tcPr>
            <w:tcW w:w="1800" w:type="dxa"/>
            <w:noWrap/>
            <w:hideMark/>
          </w:tcPr>
          <w:p w14:paraId="01FDD730" w14:textId="14D096AB" w:rsidR="002621DA" w:rsidRPr="006E389A" w:rsidDel="00663879" w:rsidRDefault="002621DA" w:rsidP="009932F8">
            <w:pPr>
              <w:rPr>
                <w:del w:id="532" w:author="Alice MacQueen" w:date="2020-10-28T10:24:00Z"/>
                <w:rFonts w:ascii="Calibri" w:eastAsia="Times New Roman" w:hAnsi="Calibri" w:cs="Calibri"/>
                <w:color w:val="000000"/>
              </w:rPr>
            </w:pPr>
            <w:del w:id="533" w:author="Alice MacQueen" w:date="2020-10-28T10:24:00Z">
              <w:r w:rsidRPr="006E389A" w:rsidDel="00663879">
                <w:rPr>
                  <w:rFonts w:ascii="Calibri" w:eastAsia="Times New Roman" w:hAnsi="Calibri" w:cs="Calibri"/>
                  <w:color w:val="000000"/>
                </w:rPr>
                <w:delText>days lengthening</w:delText>
              </w:r>
            </w:del>
          </w:p>
        </w:tc>
        <w:tc>
          <w:tcPr>
            <w:tcW w:w="552" w:type="dxa"/>
            <w:noWrap/>
            <w:hideMark/>
          </w:tcPr>
          <w:p w14:paraId="0234EEAF" w14:textId="6A91F8FB" w:rsidR="002621DA" w:rsidRPr="006E389A" w:rsidDel="00663879" w:rsidRDefault="002621DA" w:rsidP="009932F8">
            <w:pPr>
              <w:jc w:val="right"/>
              <w:rPr>
                <w:del w:id="534" w:author="Alice MacQueen" w:date="2020-10-28T10:24:00Z"/>
                <w:rFonts w:ascii="Calibri" w:eastAsia="Times New Roman" w:hAnsi="Calibri" w:cs="Calibri"/>
                <w:color w:val="000000"/>
              </w:rPr>
            </w:pPr>
            <w:del w:id="535" w:author="Alice MacQueen" w:date="2020-10-28T10:24:00Z">
              <w:r w:rsidRPr="006E389A" w:rsidDel="00663879">
                <w:rPr>
                  <w:rFonts w:ascii="Calibri" w:eastAsia="Times New Roman" w:hAnsi="Calibri" w:cs="Calibri"/>
                  <w:color w:val="000000"/>
                </w:rPr>
                <w:delText>0</w:delText>
              </w:r>
            </w:del>
          </w:p>
        </w:tc>
        <w:tc>
          <w:tcPr>
            <w:tcW w:w="661" w:type="dxa"/>
            <w:noWrap/>
            <w:hideMark/>
          </w:tcPr>
          <w:p w14:paraId="43B5636D" w14:textId="786689CC" w:rsidR="002621DA" w:rsidRPr="006E389A" w:rsidDel="00663879" w:rsidRDefault="002621DA" w:rsidP="009932F8">
            <w:pPr>
              <w:jc w:val="right"/>
              <w:rPr>
                <w:del w:id="536" w:author="Alice MacQueen" w:date="2020-10-28T10:24:00Z"/>
                <w:rFonts w:ascii="Calibri" w:eastAsia="Times New Roman" w:hAnsi="Calibri" w:cs="Calibri"/>
                <w:color w:val="000000"/>
              </w:rPr>
            </w:pPr>
            <w:del w:id="537" w:author="Alice MacQueen" w:date="2020-10-28T10:24:00Z">
              <w:r w:rsidRPr="006E389A" w:rsidDel="00663879">
                <w:rPr>
                  <w:rFonts w:ascii="Calibri" w:eastAsia="Times New Roman" w:hAnsi="Calibri" w:cs="Calibri"/>
                  <w:color w:val="000000"/>
                </w:rPr>
                <w:delText>1</w:delText>
              </w:r>
            </w:del>
          </w:p>
        </w:tc>
        <w:tc>
          <w:tcPr>
            <w:tcW w:w="1039" w:type="dxa"/>
            <w:noWrap/>
            <w:hideMark/>
          </w:tcPr>
          <w:p w14:paraId="20B431C0" w14:textId="64002CA7" w:rsidR="002621DA" w:rsidRPr="006E389A" w:rsidDel="00663879" w:rsidRDefault="002621DA" w:rsidP="009932F8">
            <w:pPr>
              <w:jc w:val="right"/>
              <w:rPr>
                <w:del w:id="538" w:author="Alice MacQueen" w:date="2020-10-28T10:24:00Z"/>
                <w:rFonts w:ascii="Calibri" w:eastAsia="Times New Roman" w:hAnsi="Calibri" w:cs="Calibri"/>
                <w:color w:val="000000"/>
              </w:rPr>
            </w:pPr>
            <w:del w:id="539" w:author="Alice MacQueen" w:date="2020-10-28T10:24:00Z">
              <w:r w:rsidRPr="006E389A" w:rsidDel="00663879">
                <w:rPr>
                  <w:rFonts w:ascii="Calibri" w:eastAsia="Times New Roman" w:hAnsi="Calibri" w:cs="Calibri"/>
                  <w:color w:val="000000"/>
                </w:rPr>
                <w:delText>0</w:delText>
              </w:r>
            </w:del>
          </w:p>
        </w:tc>
        <w:tc>
          <w:tcPr>
            <w:tcW w:w="698" w:type="dxa"/>
            <w:noWrap/>
            <w:hideMark/>
          </w:tcPr>
          <w:p w14:paraId="3BE546D3" w14:textId="12D1F598" w:rsidR="002621DA" w:rsidRPr="006E389A" w:rsidDel="00663879" w:rsidRDefault="002621DA" w:rsidP="009932F8">
            <w:pPr>
              <w:jc w:val="right"/>
              <w:rPr>
                <w:del w:id="540" w:author="Alice MacQueen" w:date="2020-10-28T10:24:00Z"/>
                <w:rFonts w:ascii="Calibri" w:eastAsia="Times New Roman" w:hAnsi="Calibri" w:cs="Calibri"/>
                <w:color w:val="000000"/>
              </w:rPr>
            </w:pPr>
            <w:del w:id="541" w:author="Alice MacQueen" w:date="2020-10-28T10:24:00Z">
              <w:r w:rsidRPr="006E389A" w:rsidDel="00663879">
                <w:rPr>
                  <w:rFonts w:ascii="Calibri" w:eastAsia="Times New Roman" w:hAnsi="Calibri" w:cs="Calibri"/>
                  <w:color w:val="000000"/>
                </w:rPr>
                <w:delText>0</w:delText>
              </w:r>
            </w:del>
          </w:p>
        </w:tc>
        <w:tc>
          <w:tcPr>
            <w:tcW w:w="1129" w:type="dxa"/>
            <w:noWrap/>
            <w:hideMark/>
          </w:tcPr>
          <w:p w14:paraId="65DAEFB5" w14:textId="52B2815D" w:rsidR="002621DA" w:rsidRPr="006E389A" w:rsidDel="00663879" w:rsidRDefault="002621DA" w:rsidP="009932F8">
            <w:pPr>
              <w:jc w:val="right"/>
              <w:rPr>
                <w:del w:id="542" w:author="Alice MacQueen" w:date="2020-10-28T10:24:00Z"/>
                <w:rFonts w:ascii="Calibri" w:eastAsia="Times New Roman" w:hAnsi="Calibri" w:cs="Calibri"/>
                <w:color w:val="000000"/>
              </w:rPr>
            </w:pPr>
            <w:del w:id="543" w:author="Alice MacQueen" w:date="2020-10-28T10:24:00Z">
              <w:r w:rsidRPr="006E389A" w:rsidDel="00663879">
                <w:rPr>
                  <w:rFonts w:ascii="Calibri" w:eastAsia="Times New Roman" w:hAnsi="Calibri" w:cs="Calibri"/>
                  <w:color w:val="000000"/>
                </w:rPr>
                <w:delText>0</w:delText>
              </w:r>
            </w:del>
          </w:p>
        </w:tc>
      </w:tr>
      <w:tr w:rsidR="002621DA" w:rsidRPr="006E389A" w:rsidDel="00663879" w14:paraId="2EB13246" w14:textId="526467A2" w:rsidTr="009932F8">
        <w:trPr>
          <w:trHeight w:val="285"/>
          <w:del w:id="544" w:author="Alice MacQueen" w:date="2020-10-28T10:24:00Z"/>
        </w:trPr>
        <w:tc>
          <w:tcPr>
            <w:tcW w:w="2500" w:type="dxa"/>
            <w:noWrap/>
            <w:hideMark/>
          </w:tcPr>
          <w:p w14:paraId="54B56C5B" w14:textId="5DD2F27A" w:rsidR="002621DA" w:rsidRPr="006E389A" w:rsidDel="00663879" w:rsidRDefault="002621DA" w:rsidP="009932F8">
            <w:pPr>
              <w:rPr>
                <w:del w:id="545" w:author="Alice MacQueen" w:date="2020-10-28T10:24:00Z"/>
                <w:rFonts w:ascii="Calibri" w:eastAsia="Times New Roman" w:hAnsi="Calibri" w:cs="Calibri"/>
                <w:color w:val="000000"/>
              </w:rPr>
            </w:pPr>
            <w:del w:id="546" w:author="Alice MacQueen" w:date="2020-10-28T10:24:00Z">
              <w:r w:rsidRPr="006E389A" w:rsidDel="00663879">
                <w:rPr>
                  <w:rFonts w:ascii="Calibri" w:eastAsia="Times New Roman" w:hAnsi="Calibri" w:cs="Calibri"/>
                  <w:color w:val="000000"/>
                </w:rPr>
                <w:delText>Hickory Corners, MI, KBS</w:delText>
              </w:r>
            </w:del>
          </w:p>
        </w:tc>
        <w:tc>
          <w:tcPr>
            <w:tcW w:w="1081" w:type="dxa"/>
            <w:noWrap/>
            <w:hideMark/>
          </w:tcPr>
          <w:p w14:paraId="4F0AB500" w14:textId="09D7F126" w:rsidR="002621DA" w:rsidRPr="006E389A" w:rsidDel="00663879" w:rsidRDefault="002621DA" w:rsidP="009932F8">
            <w:pPr>
              <w:jc w:val="right"/>
              <w:rPr>
                <w:del w:id="547" w:author="Alice MacQueen" w:date="2020-10-28T10:24:00Z"/>
                <w:rFonts w:ascii="Calibri" w:eastAsia="Times New Roman" w:hAnsi="Calibri" w:cs="Calibri"/>
                <w:color w:val="000000"/>
              </w:rPr>
            </w:pPr>
            <w:del w:id="548" w:author="Alice MacQueen" w:date="2020-10-28T10:24:00Z">
              <w:r w:rsidRPr="006E389A" w:rsidDel="00663879">
                <w:rPr>
                  <w:rFonts w:ascii="Calibri" w:eastAsia="Times New Roman" w:hAnsi="Calibri" w:cs="Calibri"/>
                  <w:color w:val="000000"/>
                </w:rPr>
                <w:delText>42.42</w:delText>
              </w:r>
            </w:del>
          </w:p>
        </w:tc>
        <w:tc>
          <w:tcPr>
            <w:tcW w:w="1800" w:type="dxa"/>
            <w:noWrap/>
            <w:hideMark/>
          </w:tcPr>
          <w:p w14:paraId="68CEA7F3" w14:textId="2120FE23" w:rsidR="002621DA" w:rsidRPr="006E389A" w:rsidDel="00663879" w:rsidRDefault="002621DA" w:rsidP="009932F8">
            <w:pPr>
              <w:rPr>
                <w:del w:id="549" w:author="Alice MacQueen" w:date="2020-10-28T10:24:00Z"/>
                <w:rFonts w:ascii="Calibri" w:eastAsia="Times New Roman" w:hAnsi="Calibri" w:cs="Calibri"/>
                <w:color w:val="000000"/>
              </w:rPr>
            </w:pPr>
            <w:del w:id="550"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5B0E0525" w14:textId="7AFB2115" w:rsidR="002621DA" w:rsidRPr="006E389A" w:rsidDel="00663879" w:rsidRDefault="002621DA" w:rsidP="009932F8">
            <w:pPr>
              <w:jc w:val="right"/>
              <w:rPr>
                <w:del w:id="551" w:author="Alice MacQueen" w:date="2020-10-28T10:24:00Z"/>
                <w:rFonts w:ascii="Calibri" w:eastAsia="Times New Roman" w:hAnsi="Calibri" w:cs="Calibri"/>
                <w:color w:val="000000"/>
              </w:rPr>
            </w:pPr>
            <w:del w:id="552" w:author="Alice MacQueen" w:date="2020-10-28T10:24:00Z">
              <w:r w:rsidRPr="006E389A" w:rsidDel="00663879">
                <w:rPr>
                  <w:rFonts w:ascii="Calibri" w:eastAsia="Times New Roman" w:hAnsi="Calibri" w:cs="Calibri"/>
                  <w:color w:val="000000"/>
                </w:rPr>
                <w:delText>36</w:delText>
              </w:r>
            </w:del>
          </w:p>
        </w:tc>
        <w:tc>
          <w:tcPr>
            <w:tcW w:w="661" w:type="dxa"/>
            <w:noWrap/>
            <w:hideMark/>
          </w:tcPr>
          <w:p w14:paraId="43E83D8C" w14:textId="69268D2A" w:rsidR="002621DA" w:rsidRPr="006E389A" w:rsidDel="00663879" w:rsidRDefault="002621DA" w:rsidP="009932F8">
            <w:pPr>
              <w:jc w:val="right"/>
              <w:rPr>
                <w:del w:id="553" w:author="Alice MacQueen" w:date="2020-10-28T10:24:00Z"/>
                <w:rFonts w:ascii="Calibri" w:eastAsia="Times New Roman" w:hAnsi="Calibri" w:cs="Calibri"/>
                <w:color w:val="000000"/>
              </w:rPr>
            </w:pPr>
            <w:del w:id="554" w:author="Alice MacQueen" w:date="2020-10-28T10:24:00Z">
              <w:r w:rsidRPr="006E389A" w:rsidDel="00663879">
                <w:rPr>
                  <w:rFonts w:ascii="Calibri" w:eastAsia="Times New Roman" w:hAnsi="Calibri" w:cs="Calibri"/>
                  <w:color w:val="000000"/>
                </w:rPr>
                <w:delText>181</w:delText>
              </w:r>
            </w:del>
          </w:p>
        </w:tc>
        <w:tc>
          <w:tcPr>
            <w:tcW w:w="1039" w:type="dxa"/>
            <w:noWrap/>
            <w:hideMark/>
          </w:tcPr>
          <w:p w14:paraId="3F8E0D49" w14:textId="02EEBF17" w:rsidR="002621DA" w:rsidRPr="006E389A" w:rsidDel="00663879" w:rsidRDefault="002621DA" w:rsidP="009932F8">
            <w:pPr>
              <w:jc w:val="right"/>
              <w:rPr>
                <w:del w:id="555" w:author="Alice MacQueen" w:date="2020-10-28T10:24:00Z"/>
                <w:rFonts w:ascii="Calibri" w:eastAsia="Times New Roman" w:hAnsi="Calibri" w:cs="Calibri"/>
                <w:color w:val="000000"/>
              </w:rPr>
            </w:pPr>
            <w:del w:id="556" w:author="Alice MacQueen" w:date="2020-10-28T10:24:00Z">
              <w:r w:rsidRPr="006E389A" w:rsidDel="00663879">
                <w:rPr>
                  <w:rFonts w:ascii="Calibri" w:eastAsia="Times New Roman" w:hAnsi="Calibri" w:cs="Calibri"/>
                  <w:color w:val="000000"/>
                </w:rPr>
                <w:delText>199</w:delText>
              </w:r>
            </w:del>
          </w:p>
        </w:tc>
        <w:tc>
          <w:tcPr>
            <w:tcW w:w="698" w:type="dxa"/>
            <w:noWrap/>
            <w:hideMark/>
          </w:tcPr>
          <w:p w14:paraId="47A072CD" w14:textId="31B93BA3" w:rsidR="002621DA" w:rsidRPr="006E389A" w:rsidDel="00663879" w:rsidRDefault="002621DA" w:rsidP="009932F8">
            <w:pPr>
              <w:jc w:val="right"/>
              <w:rPr>
                <w:del w:id="557" w:author="Alice MacQueen" w:date="2020-10-28T10:24:00Z"/>
                <w:rFonts w:ascii="Calibri" w:eastAsia="Times New Roman" w:hAnsi="Calibri" w:cs="Calibri"/>
                <w:color w:val="000000"/>
              </w:rPr>
            </w:pPr>
            <w:del w:id="558" w:author="Alice MacQueen" w:date="2020-10-28T10:24:00Z">
              <w:r w:rsidRPr="006E389A" w:rsidDel="00663879">
                <w:rPr>
                  <w:rFonts w:ascii="Calibri" w:eastAsia="Times New Roman" w:hAnsi="Calibri" w:cs="Calibri"/>
                  <w:color w:val="000000"/>
                </w:rPr>
                <w:delText>198</w:delText>
              </w:r>
            </w:del>
          </w:p>
        </w:tc>
        <w:tc>
          <w:tcPr>
            <w:tcW w:w="1129" w:type="dxa"/>
            <w:noWrap/>
            <w:hideMark/>
          </w:tcPr>
          <w:p w14:paraId="7160EEAC" w14:textId="50C5E163" w:rsidR="002621DA" w:rsidRPr="006E389A" w:rsidDel="00663879" w:rsidRDefault="002621DA" w:rsidP="009932F8">
            <w:pPr>
              <w:jc w:val="right"/>
              <w:rPr>
                <w:del w:id="559" w:author="Alice MacQueen" w:date="2020-10-28T10:24:00Z"/>
                <w:rFonts w:ascii="Calibri" w:eastAsia="Times New Roman" w:hAnsi="Calibri" w:cs="Calibri"/>
                <w:color w:val="000000"/>
              </w:rPr>
            </w:pPr>
            <w:del w:id="560" w:author="Alice MacQueen" w:date="2020-10-28T10:24:00Z">
              <w:r w:rsidRPr="006E389A" w:rsidDel="00663879">
                <w:rPr>
                  <w:rFonts w:ascii="Calibri" w:eastAsia="Times New Roman" w:hAnsi="Calibri" w:cs="Calibri"/>
                  <w:color w:val="000000"/>
                </w:rPr>
                <w:delText>109</w:delText>
              </w:r>
            </w:del>
          </w:p>
        </w:tc>
      </w:tr>
      <w:tr w:rsidR="002621DA" w:rsidRPr="006E389A" w:rsidDel="00663879" w14:paraId="0DE97089" w14:textId="470351B5" w:rsidTr="009932F8">
        <w:trPr>
          <w:trHeight w:val="285"/>
          <w:del w:id="561" w:author="Alice MacQueen" w:date="2020-10-28T10:24:00Z"/>
        </w:trPr>
        <w:tc>
          <w:tcPr>
            <w:tcW w:w="2500" w:type="dxa"/>
            <w:noWrap/>
            <w:hideMark/>
          </w:tcPr>
          <w:p w14:paraId="5EE26F96" w14:textId="25B9862A" w:rsidR="002621DA" w:rsidRPr="006E389A" w:rsidDel="00663879" w:rsidRDefault="002621DA" w:rsidP="009932F8">
            <w:pPr>
              <w:rPr>
                <w:del w:id="562" w:author="Alice MacQueen" w:date="2020-10-28T10:24:00Z"/>
                <w:rFonts w:ascii="Calibri" w:eastAsia="Times New Roman" w:hAnsi="Calibri" w:cs="Calibri"/>
                <w:color w:val="000000"/>
              </w:rPr>
            </w:pPr>
            <w:del w:id="563" w:author="Alice MacQueen" w:date="2020-10-28T10:24:00Z">
              <w:r w:rsidRPr="006E389A" w:rsidDel="00663879">
                <w:rPr>
                  <w:rFonts w:ascii="Calibri" w:eastAsia="Times New Roman" w:hAnsi="Calibri" w:cs="Calibri"/>
                  <w:color w:val="000000"/>
                </w:rPr>
                <w:delText>Brookings, SD, SDSU</w:delText>
              </w:r>
            </w:del>
          </w:p>
        </w:tc>
        <w:tc>
          <w:tcPr>
            <w:tcW w:w="1081" w:type="dxa"/>
            <w:noWrap/>
            <w:hideMark/>
          </w:tcPr>
          <w:p w14:paraId="2FDFA443" w14:textId="537DF86A" w:rsidR="002621DA" w:rsidRPr="006E389A" w:rsidDel="00663879" w:rsidRDefault="002621DA" w:rsidP="009932F8">
            <w:pPr>
              <w:jc w:val="right"/>
              <w:rPr>
                <w:del w:id="564" w:author="Alice MacQueen" w:date="2020-10-28T10:24:00Z"/>
                <w:rFonts w:ascii="Calibri" w:eastAsia="Times New Roman" w:hAnsi="Calibri" w:cs="Calibri"/>
                <w:color w:val="000000"/>
              </w:rPr>
            </w:pPr>
            <w:del w:id="565" w:author="Alice MacQueen" w:date="2020-10-28T10:24:00Z">
              <w:r w:rsidRPr="006E389A" w:rsidDel="00663879">
                <w:rPr>
                  <w:rFonts w:ascii="Calibri" w:eastAsia="Times New Roman" w:hAnsi="Calibri" w:cs="Calibri"/>
                  <w:color w:val="000000"/>
                </w:rPr>
                <w:delText>44.31</w:delText>
              </w:r>
            </w:del>
          </w:p>
        </w:tc>
        <w:tc>
          <w:tcPr>
            <w:tcW w:w="1800" w:type="dxa"/>
            <w:noWrap/>
            <w:hideMark/>
          </w:tcPr>
          <w:p w14:paraId="31AD5EDB" w14:textId="52773DB4" w:rsidR="002621DA" w:rsidRPr="006E389A" w:rsidDel="00663879" w:rsidRDefault="002621DA" w:rsidP="009932F8">
            <w:pPr>
              <w:rPr>
                <w:del w:id="566" w:author="Alice MacQueen" w:date="2020-10-28T10:24:00Z"/>
                <w:rFonts w:ascii="Calibri" w:eastAsia="Times New Roman" w:hAnsi="Calibri" w:cs="Calibri"/>
                <w:color w:val="000000"/>
              </w:rPr>
            </w:pPr>
            <w:del w:id="567" w:author="Alice MacQueen" w:date="2020-10-28T10:24:00Z">
              <w:r w:rsidRPr="006E389A" w:rsidDel="00663879">
                <w:rPr>
                  <w:rFonts w:ascii="Calibri" w:eastAsia="Times New Roman" w:hAnsi="Calibri" w:cs="Calibri"/>
                  <w:color w:val="000000"/>
                </w:rPr>
                <w:delText>days shortening</w:delText>
              </w:r>
            </w:del>
          </w:p>
        </w:tc>
        <w:tc>
          <w:tcPr>
            <w:tcW w:w="552" w:type="dxa"/>
            <w:noWrap/>
            <w:hideMark/>
          </w:tcPr>
          <w:p w14:paraId="631CBA18" w14:textId="2F9511EE" w:rsidR="002621DA" w:rsidRPr="006E389A" w:rsidDel="00663879" w:rsidRDefault="002621DA" w:rsidP="009932F8">
            <w:pPr>
              <w:jc w:val="right"/>
              <w:rPr>
                <w:del w:id="568" w:author="Alice MacQueen" w:date="2020-10-28T10:24:00Z"/>
                <w:rFonts w:ascii="Calibri" w:eastAsia="Times New Roman" w:hAnsi="Calibri" w:cs="Calibri"/>
                <w:color w:val="000000"/>
              </w:rPr>
            </w:pPr>
            <w:del w:id="569" w:author="Alice MacQueen" w:date="2020-10-28T10:24:00Z">
              <w:r w:rsidRPr="006E389A" w:rsidDel="00663879">
                <w:rPr>
                  <w:rFonts w:ascii="Calibri" w:eastAsia="Times New Roman" w:hAnsi="Calibri" w:cs="Calibri"/>
                  <w:color w:val="000000"/>
                </w:rPr>
                <w:delText>15</w:delText>
              </w:r>
            </w:del>
          </w:p>
        </w:tc>
        <w:tc>
          <w:tcPr>
            <w:tcW w:w="661" w:type="dxa"/>
            <w:noWrap/>
            <w:hideMark/>
          </w:tcPr>
          <w:p w14:paraId="601C0FF2" w14:textId="469477E8" w:rsidR="002621DA" w:rsidRPr="006E389A" w:rsidDel="00663879" w:rsidRDefault="002621DA" w:rsidP="009932F8">
            <w:pPr>
              <w:jc w:val="right"/>
              <w:rPr>
                <w:del w:id="570" w:author="Alice MacQueen" w:date="2020-10-28T10:24:00Z"/>
                <w:rFonts w:ascii="Calibri" w:eastAsia="Times New Roman" w:hAnsi="Calibri" w:cs="Calibri"/>
                <w:color w:val="000000"/>
              </w:rPr>
            </w:pPr>
            <w:del w:id="571" w:author="Alice MacQueen" w:date="2020-10-28T10:24:00Z">
              <w:r w:rsidRPr="006E389A" w:rsidDel="00663879">
                <w:rPr>
                  <w:rFonts w:ascii="Calibri" w:eastAsia="Times New Roman" w:hAnsi="Calibri" w:cs="Calibri"/>
                  <w:color w:val="000000"/>
                </w:rPr>
                <w:delText>12</w:delText>
              </w:r>
            </w:del>
          </w:p>
        </w:tc>
        <w:tc>
          <w:tcPr>
            <w:tcW w:w="1039" w:type="dxa"/>
            <w:noWrap/>
            <w:hideMark/>
          </w:tcPr>
          <w:p w14:paraId="2F9C9FF7" w14:textId="5A4FE22D" w:rsidR="002621DA" w:rsidRPr="006E389A" w:rsidDel="00663879" w:rsidRDefault="002621DA" w:rsidP="009932F8">
            <w:pPr>
              <w:jc w:val="right"/>
              <w:rPr>
                <w:del w:id="572" w:author="Alice MacQueen" w:date="2020-10-28T10:24:00Z"/>
                <w:rFonts w:ascii="Calibri" w:eastAsia="Times New Roman" w:hAnsi="Calibri" w:cs="Calibri"/>
                <w:color w:val="000000"/>
              </w:rPr>
            </w:pPr>
            <w:del w:id="573" w:author="Alice MacQueen" w:date="2020-10-28T10:24:00Z">
              <w:r w:rsidRPr="006E389A" w:rsidDel="00663879">
                <w:rPr>
                  <w:rFonts w:ascii="Calibri" w:eastAsia="Times New Roman" w:hAnsi="Calibri" w:cs="Calibri"/>
                  <w:color w:val="000000"/>
                </w:rPr>
                <w:delText>109</w:delText>
              </w:r>
            </w:del>
          </w:p>
        </w:tc>
        <w:tc>
          <w:tcPr>
            <w:tcW w:w="698" w:type="dxa"/>
            <w:noWrap/>
            <w:hideMark/>
          </w:tcPr>
          <w:p w14:paraId="26B19389" w14:textId="5D00CE54" w:rsidR="002621DA" w:rsidRPr="006E389A" w:rsidDel="00663879" w:rsidRDefault="002621DA" w:rsidP="009932F8">
            <w:pPr>
              <w:jc w:val="right"/>
              <w:rPr>
                <w:del w:id="574" w:author="Alice MacQueen" w:date="2020-10-28T10:24:00Z"/>
                <w:rFonts w:ascii="Calibri" w:eastAsia="Times New Roman" w:hAnsi="Calibri" w:cs="Calibri"/>
                <w:color w:val="000000"/>
              </w:rPr>
            </w:pPr>
            <w:del w:id="575" w:author="Alice MacQueen" w:date="2020-10-28T10:24:00Z">
              <w:r w:rsidRPr="006E389A" w:rsidDel="00663879">
                <w:rPr>
                  <w:rFonts w:ascii="Calibri" w:eastAsia="Times New Roman" w:hAnsi="Calibri" w:cs="Calibri"/>
                  <w:color w:val="000000"/>
                </w:rPr>
                <w:delText>73</w:delText>
              </w:r>
            </w:del>
          </w:p>
        </w:tc>
        <w:tc>
          <w:tcPr>
            <w:tcW w:w="1129" w:type="dxa"/>
            <w:noWrap/>
            <w:hideMark/>
          </w:tcPr>
          <w:p w14:paraId="0575A938" w14:textId="0C1CC6CD" w:rsidR="002621DA" w:rsidRPr="006E389A" w:rsidDel="00663879" w:rsidRDefault="002621DA" w:rsidP="009932F8">
            <w:pPr>
              <w:jc w:val="right"/>
              <w:rPr>
                <w:del w:id="576" w:author="Alice MacQueen" w:date="2020-10-28T10:24:00Z"/>
                <w:rFonts w:ascii="Calibri" w:eastAsia="Times New Roman" w:hAnsi="Calibri" w:cs="Calibri"/>
                <w:color w:val="000000"/>
              </w:rPr>
            </w:pPr>
            <w:del w:id="577" w:author="Alice MacQueen" w:date="2020-10-28T10:24:00Z">
              <w:r w:rsidRPr="006E389A" w:rsidDel="00663879">
                <w:rPr>
                  <w:rFonts w:ascii="Calibri" w:eastAsia="Times New Roman" w:hAnsi="Calibri" w:cs="Calibri"/>
                  <w:color w:val="000000"/>
                </w:rPr>
                <w:delText>63</w:delText>
              </w:r>
            </w:del>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fourway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3705D707" w:rsidR="00A2334A" w:rsidRDefault="00113FD9" w:rsidP="00A2334A">
      <w:pPr>
        <w:ind w:firstLine="720"/>
      </w:pPr>
      <w:commentRangeStart w:id="578"/>
      <w:del w:id="579" w:author="Alice MacQueen" w:date="2020-10-28T10:24:00Z">
        <w:r w:rsidDel="00663879">
          <w:rPr>
            <w:noProof/>
          </w:rPr>
          <w:drawing>
            <wp:anchor distT="0" distB="0" distL="114300" distR="114300" simplePos="0" relativeHeight="251678720" behindDoc="0" locked="0" layoutInCell="1" allowOverlap="1" wp14:anchorId="1BC50909" wp14:editId="76170127">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del>
      <w:commentRangeEnd w:id="578"/>
      <w:r w:rsidR="00B43D9C">
        <w:rPr>
          <w:rStyle w:val="CommentReference"/>
        </w:rPr>
        <w:commentReference w:id="578"/>
      </w:r>
    </w:p>
    <w:p w14:paraId="2979A48A" w14:textId="7D87E358" w:rsidR="00A2334A" w:rsidRDefault="00A2334A" w:rsidP="00954192"/>
    <w:p w14:paraId="5FD7E0C3" w14:textId="33EC7900" w:rsidR="00A2334A" w:rsidRPr="00E9448A" w:rsidRDefault="00A2334A" w:rsidP="002621DA"/>
    <w:sectPr w:rsidR="00A2334A" w:rsidRPr="00E9448A" w:rsidSect="002B26AE">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Juenger, Thomas E" w:date="2020-10-12T10:39:00Z" w:initials="JTE">
    <w:p w14:paraId="50B49B34" w14:textId="604E369F" w:rsidR="00EA6392" w:rsidRDefault="00EA6392">
      <w:pPr>
        <w:pStyle w:val="CommentText"/>
      </w:pPr>
      <w:r>
        <w:rPr>
          <w:rStyle w:val="CommentReference"/>
        </w:rPr>
        <w:annotationRef/>
      </w:r>
      <w:r>
        <w:t>NP usually has a bullet point abstract</w:t>
      </w:r>
    </w:p>
  </w:comment>
  <w:comment w:id="16" w:author="Juenger, Thomas E" w:date="2020-10-12T10:44:00Z" w:initials="JTE">
    <w:p w14:paraId="2C7564AD" w14:textId="086492A0" w:rsidR="00EA6392" w:rsidRDefault="00EA6392">
      <w:pPr>
        <w:pStyle w:val="CommentText"/>
      </w:pPr>
      <w:r>
        <w:rPr>
          <w:rStyle w:val="CommentReference"/>
        </w:rPr>
        <w:annotationRef/>
      </w:r>
      <w:r>
        <w:t>I’d add some information about the degree of GxE, maybe the nature of GxE, and what we think we can say about the drivers of the GxE……but of course probably too early to worry much abstract as still sorting out results</w:t>
      </w:r>
    </w:p>
  </w:comment>
  <w:comment w:id="23" w:author="Juenger, Thomas E" w:date="2020-10-12T10:58:00Z" w:initials="JTE">
    <w:p w14:paraId="03FF6FF1" w14:textId="16743BB1" w:rsidR="00EA6392" w:rsidRDefault="00EA6392">
      <w:pPr>
        <w:pStyle w:val="CommentText"/>
      </w:pPr>
      <w:r>
        <w:rPr>
          <w:rStyle w:val="CommentReference"/>
        </w:rPr>
        <w:annotationRef/>
      </w:r>
      <w:r>
        <w:t xml:space="preserve">I like this paragraph – but, I worry a bit that it leaves out some of the flowering time literature and work in crop grasses – lots of information in maize and sorghum – including studies of local adaptation and detailed work on photoperiod.  </w:t>
      </w:r>
    </w:p>
    <w:p w14:paraId="2F313F5F" w14:textId="77777777" w:rsidR="00EA6392" w:rsidRDefault="00EA6392">
      <w:pPr>
        <w:pStyle w:val="CommentText"/>
      </w:pPr>
    </w:p>
    <w:p w14:paraId="6C9269B3" w14:textId="0355882C" w:rsidR="00EA6392" w:rsidRDefault="00EA6392">
      <w:pPr>
        <w:pStyle w:val="CommentText"/>
        <w:rPr>
          <w:rStyle w:val="Hyperlink"/>
        </w:rPr>
      </w:pPr>
      <w:hyperlink r:id="rId1" w:history="1">
        <w:r w:rsidRPr="005D4924">
          <w:rPr>
            <w:rStyle w:val="Hyperlink"/>
          </w:rPr>
          <w:t>https://www.nature.com/articles/ng.3784</w:t>
        </w:r>
      </w:hyperlink>
    </w:p>
    <w:p w14:paraId="0355A06F" w14:textId="4CC85CA7" w:rsidR="00EA6392" w:rsidRDefault="00EA6392">
      <w:pPr>
        <w:pStyle w:val="CommentText"/>
      </w:pPr>
    </w:p>
    <w:p w14:paraId="3D975F17" w14:textId="61404059" w:rsidR="00EA6392" w:rsidRDefault="00EA6392">
      <w:pPr>
        <w:pStyle w:val="CommentText"/>
      </w:pPr>
      <w:hyperlink r:id="rId2" w:history="1">
        <w:r w:rsidRPr="00197B7F">
          <w:rPr>
            <w:rStyle w:val="Hyperlink"/>
          </w:rPr>
          <w:t>https://link.springer.com/article/10.1007/s00122-013-2059-z</w:t>
        </w:r>
      </w:hyperlink>
    </w:p>
    <w:p w14:paraId="0AE597EA" w14:textId="5FDBEFF5" w:rsidR="00EA6392" w:rsidRDefault="00EA6392">
      <w:pPr>
        <w:pStyle w:val="CommentText"/>
      </w:pPr>
    </w:p>
    <w:p w14:paraId="13917F45" w14:textId="75088CD7" w:rsidR="00EA6392" w:rsidRDefault="00EA6392">
      <w:pPr>
        <w:pStyle w:val="CommentText"/>
      </w:pPr>
      <w:r w:rsidRPr="00F24C88">
        <w:t>https://www.pnas.org/content/108/39/16469</w:t>
      </w:r>
    </w:p>
    <w:p w14:paraId="75911656" w14:textId="22929608" w:rsidR="00EA6392" w:rsidRDefault="00EA6392">
      <w:pPr>
        <w:pStyle w:val="CommentText"/>
      </w:pPr>
    </w:p>
  </w:comment>
  <w:comment w:id="32" w:author="Juenger, Thomas E" w:date="2020-10-12T12:15:00Z" w:initials="JTE">
    <w:p w14:paraId="0B2AE9AA" w14:textId="2A16DE65" w:rsidR="00EA6392" w:rsidRDefault="00EA6392">
      <w:pPr>
        <w:pStyle w:val="CommentText"/>
      </w:pPr>
      <w:r>
        <w:rPr>
          <w:rStyle w:val="CommentReference"/>
        </w:rPr>
        <w:annotationRef/>
      </w:r>
      <w:r>
        <w:t>Could potentially stick in a few ideas about molecular mechanisms underlying GxE – the notion of sensing and responding to the environment….how does that happen…….what might we expect in terms of candidate genes….depends if you want to come back to that at all in discussion</w:t>
      </w:r>
    </w:p>
  </w:comment>
  <w:comment w:id="34" w:author="Juenger, Thomas E" w:date="2020-10-12T12:12:00Z" w:initials="JTE">
    <w:p w14:paraId="4B8F79A6" w14:textId="51322A2C" w:rsidR="00EA6392" w:rsidRDefault="00EA6392">
      <w:pPr>
        <w:pStyle w:val="CommentText"/>
      </w:pPr>
      <w:r>
        <w:rPr>
          <w:rStyle w:val="CommentReference"/>
        </w:rPr>
        <w:annotationRef/>
      </w:r>
      <w:r>
        <w:t>Natural maize is outbred and highly variable….so maybe a relevant example……</w:t>
      </w:r>
    </w:p>
  </w:comment>
  <w:comment w:id="35" w:author="Juenger, Thomas E" w:date="2020-10-12T12:20:00Z" w:initials="JTE">
    <w:p w14:paraId="17498C06" w14:textId="77777777" w:rsidR="00EA6392" w:rsidRDefault="00EA6392">
      <w:pPr>
        <w:pStyle w:val="CommentText"/>
      </w:pPr>
      <w:r>
        <w:rPr>
          <w:rStyle w:val="CommentReference"/>
        </w:rPr>
        <w:annotationRef/>
      </w:r>
      <w:r>
        <w:t>Might cite some of the classic McMillan literature on switchgrass flowering…..although it’s pretty messy stuff….I also think there are papers looking at photoperiod……and even some mapping……..</w:t>
      </w:r>
    </w:p>
    <w:p w14:paraId="7EC2482A" w14:textId="77777777" w:rsidR="00EA6392" w:rsidRDefault="00EA6392">
      <w:pPr>
        <w:pStyle w:val="CommentText"/>
      </w:pPr>
    </w:p>
    <w:p w14:paraId="42B6053D" w14:textId="24DF48AD" w:rsidR="00EA6392" w:rsidRDefault="00EA6392">
      <w:pPr>
        <w:pStyle w:val="CommentText"/>
      </w:pPr>
      <w:hyperlink r:id="rId3" w:history="1">
        <w:r w:rsidRPr="00197B7F">
          <w:rPr>
            <w:rStyle w:val="Hyperlink"/>
          </w:rPr>
          <w:t>https://www.frontiersin.org/articles/10.3389/fpls.2018.01250/full</w:t>
        </w:r>
      </w:hyperlink>
    </w:p>
    <w:p w14:paraId="6F68DE78" w14:textId="77777777" w:rsidR="00EA6392" w:rsidRDefault="00EA6392">
      <w:pPr>
        <w:pStyle w:val="CommentText"/>
      </w:pPr>
    </w:p>
    <w:p w14:paraId="6F788E6E" w14:textId="3BB84A2B" w:rsidR="00EA6392" w:rsidRDefault="00EA6392">
      <w:pPr>
        <w:pStyle w:val="CommentText"/>
      </w:pPr>
      <w:hyperlink r:id="rId4" w:history="1">
        <w:r w:rsidRPr="00197B7F">
          <w:rPr>
            <w:rStyle w:val="Hyperlink"/>
          </w:rPr>
          <w:t>https://pubmed.ncbi.nlm.nih.gov/27443672/</w:t>
        </w:r>
      </w:hyperlink>
    </w:p>
    <w:p w14:paraId="6F25F6F7" w14:textId="77777777" w:rsidR="00EA6392" w:rsidRDefault="00EA6392">
      <w:pPr>
        <w:pStyle w:val="CommentText"/>
      </w:pPr>
    </w:p>
    <w:p w14:paraId="563CDA60" w14:textId="5F90F628" w:rsidR="00EA6392" w:rsidRDefault="00EA6392">
      <w:pPr>
        <w:pStyle w:val="CommentText"/>
      </w:pPr>
      <w:hyperlink r:id="rId5" w:history="1">
        <w:r w:rsidRPr="00197B7F">
          <w:rPr>
            <w:rStyle w:val="Hyperlink"/>
          </w:rPr>
          <w:t>https://acsess.onlinelibrary.wiley.com/doi/full/10.3835/plantgenome2017.10.0093</w:t>
        </w:r>
      </w:hyperlink>
    </w:p>
    <w:p w14:paraId="093DB934" w14:textId="77777777" w:rsidR="00EA6392" w:rsidRDefault="00EA6392">
      <w:pPr>
        <w:pStyle w:val="CommentText"/>
      </w:pPr>
    </w:p>
    <w:p w14:paraId="4E2269C3" w14:textId="2DC0932B" w:rsidR="00EA6392" w:rsidRDefault="00EA6392">
      <w:pPr>
        <w:pStyle w:val="CommentText"/>
      </w:pPr>
      <w:r>
        <w:t>and others…..</w:t>
      </w:r>
    </w:p>
  </w:comment>
  <w:comment w:id="37" w:author="Juenger, Thomas E" w:date="2020-10-12T12:32:00Z" w:initials="JTE">
    <w:p w14:paraId="5BC39286" w14:textId="315E2124" w:rsidR="00EA6392" w:rsidRDefault="00EA6392">
      <w:pPr>
        <w:pStyle w:val="CommentText"/>
      </w:pPr>
      <w:r>
        <w:rPr>
          <w:rStyle w:val="CommentReference"/>
        </w:rPr>
        <w:annotationRef/>
      </w:r>
      <w:r>
        <w:t>This is a solid introduction…..might need some tweaking to foreshadow major results….but otherwise reads well</w:t>
      </w:r>
    </w:p>
  </w:comment>
  <w:comment w:id="38" w:author="Juenger, Thomas E" w:date="2020-10-12T12:29:00Z" w:initials="JTE">
    <w:p w14:paraId="72567522" w14:textId="2258C935" w:rsidR="00EA6392" w:rsidRDefault="00EA6392">
      <w:pPr>
        <w:pStyle w:val="CommentText"/>
      </w:pPr>
      <w:r>
        <w:rPr>
          <w:rStyle w:val="CommentReference"/>
        </w:rPr>
        <w:annotationRef/>
      </w:r>
      <w:r>
        <w:t>Might need to define what we mean by these phenotypes…..especially for flowering….as often many different features of phenology called flowering time</w:t>
      </w:r>
    </w:p>
  </w:comment>
  <w:comment w:id="39" w:author="Juenger, Thomas E" w:date="2020-10-12T12:35:00Z" w:initials="JTE">
    <w:p w14:paraId="75052501" w14:textId="77777777" w:rsidR="00EA6392" w:rsidRDefault="00EA6392">
      <w:pPr>
        <w:pStyle w:val="CommentText"/>
      </w:pPr>
      <w:r>
        <w:rPr>
          <w:rStyle w:val="CommentReference"/>
        </w:rPr>
        <w:annotationRef/>
      </w:r>
      <w:r>
        <w:t>Great figure]</w:t>
      </w:r>
    </w:p>
    <w:p w14:paraId="2344FB29" w14:textId="77777777" w:rsidR="00EA6392" w:rsidRDefault="00EA6392">
      <w:pPr>
        <w:pStyle w:val="CommentText"/>
      </w:pPr>
    </w:p>
    <w:p w14:paraId="4E1B34AA" w14:textId="4321F66E" w:rsidR="00EA6392" w:rsidRDefault="00EA6392">
      <w:pPr>
        <w:pStyle w:val="CommentText"/>
      </w:pPr>
      <w:r>
        <w:t>Might consider including genetic correlations……or use genetic correlations instead.  You can estimate these using a bivariate linear mixed model with kinship matrix using pairs of sites – or might even be able to fit all correlations in a single model (although sometimes these big models have convergence problems).</w:t>
      </w:r>
    </w:p>
  </w:comment>
  <w:comment w:id="48" w:author="Juenger, Thomas E" w:date="2020-10-12T12:57:00Z" w:initials="JTE">
    <w:p w14:paraId="7AFE9AA4" w14:textId="0ADFF778" w:rsidR="00EA6392" w:rsidRDefault="00EA6392">
      <w:pPr>
        <w:pStyle w:val="CommentText"/>
      </w:pPr>
      <w:r>
        <w:rPr>
          <w:rStyle w:val="CommentReference"/>
        </w:rPr>
        <w:annotationRef/>
      </w:r>
      <w:r>
        <w:t>But this varies by subpopulation and by genomic regions – not saying this isn’t a bad window, but maybe push this justification to methods where you can spend more time on it if needed.</w:t>
      </w:r>
    </w:p>
  </w:comment>
  <w:comment w:id="49" w:author="Juenger, Thomas E" w:date="2020-10-12T14:51:00Z" w:initials="JTE">
    <w:p w14:paraId="6BF47B68" w14:textId="6CD9BB11" w:rsidR="00EA6392" w:rsidRDefault="00EA6392">
      <w:pPr>
        <w:pStyle w:val="CommentText"/>
      </w:pPr>
      <w:r>
        <w:rPr>
          <w:rStyle w:val="CommentReference"/>
        </w:rPr>
        <w:annotationRef/>
      </w:r>
      <w:r>
        <w:t>Detection in 2 or 3 sites doesn’t seem very consistent to me…….</w:t>
      </w:r>
    </w:p>
  </w:comment>
  <w:comment w:id="50" w:author="Juenger, Thomas E" w:date="2020-10-12T14:52:00Z" w:initials="JTE">
    <w:p w14:paraId="38680EFB" w14:textId="5B587446" w:rsidR="00EA6392" w:rsidRDefault="00EA6392">
      <w:pPr>
        <w:pStyle w:val="CommentText"/>
      </w:pPr>
      <w:r>
        <w:rPr>
          <w:rStyle w:val="CommentReference"/>
        </w:rPr>
        <w:annotationRef/>
      </w:r>
      <w:r>
        <w:t>Be consistent in presenting p-value digits</w:t>
      </w:r>
    </w:p>
  </w:comment>
  <w:comment w:id="52" w:author="Juenger, Thomas E" w:date="2020-10-12T14:53:00Z" w:initials="JTE">
    <w:p w14:paraId="0A62C7EA" w14:textId="77777777" w:rsidR="00EA6392" w:rsidRDefault="00EA6392">
      <w:pPr>
        <w:pStyle w:val="CommentText"/>
      </w:pPr>
      <w:r>
        <w:rPr>
          <w:rStyle w:val="CommentReference"/>
        </w:rPr>
        <w:annotationRef/>
      </w:r>
      <w:r>
        <w:t>I think this is an important paragraph and a useful approach- but, I often worry about thresholding issues and overlaps.  I wonder if these changes much depending on whether you relax your criteria.</w:t>
      </w:r>
    </w:p>
    <w:p w14:paraId="6E4B7D63" w14:textId="77777777" w:rsidR="00EA6392" w:rsidRDefault="00EA6392">
      <w:pPr>
        <w:pStyle w:val="CommentText"/>
      </w:pPr>
    </w:p>
    <w:p w14:paraId="301F9F4E" w14:textId="77777777" w:rsidR="00EA6392" w:rsidRDefault="00EA6392">
      <w:pPr>
        <w:pStyle w:val="CommentText"/>
      </w:pPr>
      <w:r>
        <w:t>A more general way to ask the question would be to evaluate genetic correlations across sites……you can estimate genetic covariances using a bivariate mixed model with a kinship matrix – I’ll send along a paper about this – you should be able to do so in ASREML, sommer, etc….</w:t>
      </w:r>
    </w:p>
    <w:p w14:paraId="3236B9B4" w14:textId="77777777" w:rsidR="00EA6392" w:rsidRDefault="00EA6392">
      <w:pPr>
        <w:pStyle w:val="CommentText"/>
      </w:pPr>
    </w:p>
    <w:p w14:paraId="340134AF" w14:textId="41806AA9" w:rsidR="00EA6392" w:rsidRDefault="00EA6392">
      <w:pPr>
        <w:pStyle w:val="CommentText"/>
      </w:pPr>
      <w:r>
        <w:t>Cross environment genetic correlations are a classic alternative way of thinking about GxE</w:t>
      </w:r>
    </w:p>
  </w:comment>
  <w:comment w:id="62" w:author="Juenger, Thomas E" w:date="2020-10-12T14:58:00Z" w:initials="JTE">
    <w:p w14:paraId="2AF15510" w14:textId="716303E6" w:rsidR="00EA6392" w:rsidRDefault="00EA6392">
      <w:pPr>
        <w:pStyle w:val="CommentText"/>
      </w:pPr>
      <w:r>
        <w:rPr>
          <w:rStyle w:val="CommentReference"/>
        </w:rPr>
        <w:annotationRef/>
      </w:r>
      <w:r>
        <w:t>Milano et al. 2016 is the primary citation for the 4-way</w:t>
      </w:r>
    </w:p>
  </w:comment>
  <w:comment w:id="63" w:author="Juenger, Thomas E" w:date="2020-10-12T16:59:00Z" w:initials="JTE">
    <w:p w14:paraId="0BC3444F" w14:textId="35B65A2E" w:rsidR="00EA6392" w:rsidRDefault="00EA6392">
      <w:pPr>
        <w:pStyle w:val="CommentText"/>
      </w:pPr>
      <w:r>
        <w:rPr>
          <w:rStyle w:val="CommentReference"/>
        </w:rPr>
        <w:annotationRef/>
      </w:r>
      <w:r>
        <w:t>Below you talk about contrasting AxB and CxD alleles and whatnot – for those not familiar with outbred QTL mapping….this might be confusing.  We might need to add some text at some point describing the segregation of alleles in the cross and how we can contrast additive effects………I think Milano describes this – as well as some of the other published 4-way studies</w:t>
      </w:r>
    </w:p>
  </w:comment>
  <w:comment w:id="64" w:author="Juenger, Thomas E" w:date="2020-10-12T15:47:00Z" w:initials="JTE">
    <w:p w14:paraId="6F9FD792" w14:textId="7DD62AA3" w:rsidR="00EA6392" w:rsidRDefault="00EA6392">
      <w:pPr>
        <w:pStyle w:val="CommentText"/>
      </w:pPr>
      <w:r>
        <w:rPr>
          <w:rStyle w:val="CommentReference"/>
        </w:rPr>
        <w:annotationRef/>
      </w:r>
      <w:r>
        <w:t>I’m always thrown by the use of the term dominance in genetic studies – I don’t think you mean “dominance” in terms of allelic interaction here…..but it could be confused as such.  Maybe pick another term….maybe say” predominant” flowering time queues</w:t>
      </w:r>
    </w:p>
  </w:comment>
  <w:comment w:id="82" w:author="Juenger, Thomas E" w:date="2020-10-12T15:52:00Z" w:initials="JTE">
    <w:p w14:paraId="2D41FFA4" w14:textId="37444CCF" w:rsidR="00EA6392" w:rsidRDefault="00EA6392">
      <w:pPr>
        <w:pStyle w:val="CommentText"/>
      </w:pPr>
      <w:r>
        <w:rPr>
          <w:rStyle w:val="CommentReference"/>
        </w:rPr>
        <w:annotationRef/>
      </w:r>
      <w:r>
        <w:t>This is a pretty interesting result – and something that I think many have noticed – the progenies of the 4-way tend to all look more upland-like – this suggest general dominance of upland alleles……</w:t>
      </w:r>
    </w:p>
  </w:comment>
  <w:comment w:id="285" w:author="Juenger, Thomas E" w:date="2020-10-12T17:05:00Z" w:initials="JTE">
    <w:p w14:paraId="7DB9B49A" w14:textId="540A874E" w:rsidR="00EA6392" w:rsidRDefault="00EA6392">
      <w:pPr>
        <w:pStyle w:val="CommentText"/>
      </w:pPr>
      <w:r>
        <w:rPr>
          <w:rStyle w:val="CommentReference"/>
        </w:rPr>
        <w:annotationRef/>
      </w:r>
      <w:r>
        <w:t>This isn’t clear to me – do you mean comparing the two crosses?</w:t>
      </w:r>
    </w:p>
  </w:comment>
  <w:comment w:id="286" w:author="Juenger, Thomas E" w:date="2020-10-12T17:04:00Z" w:initials="JTE">
    <w:p w14:paraId="1639CF10" w14:textId="633AD345" w:rsidR="00EA6392" w:rsidRDefault="00EA6392">
      <w:pPr>
        <w:pStyle w:val="CommentText"/>
      </w:pPr>
      <w:r>
        <w:rPr>
          <w:rStyle w:val="CommentReference"/>
        </w:rPr>
        <w:annotationRef/>
      </w:r>
      <w:r>
        <w:t>I’m not entirely sure what this means – in the sense that a QTL effect is always contrasting alleles – it’s a relative thing.  So, in this case, is it A or B that is accelerating flowering?  In some cases it might be better to talk about upland/lowland alleles rather than AxB……as it might be tie into the biology of the system</w:t>
      </w:r>
    </w:p>
  </w:comment>
  <w:comment w:id="298" w:author="Juenger, Thomas E" w:date="2020-10-12T17:37:00Z" w:initials="JTE">
    <w:p w14:paraId="5757336B" w14:textId="48DC18E4" w:rsidR="00EA6392" w:rsidRDefault="00EA6392">
      <w:pPr>
        <w:pStyle w:val="CommentText"/>
      </w:pPr>
      <w:r>
        <w:rPr>
          <w:rStyle w:val="CommentReference"/>
        </w:rPr>
        <w:annotationRef/>
      </w:r>
      <w:r>
        <w:t>We’re only looking at 4x here, right…?</w:t>
      </w:r>
    </w:p>
  </w:comment>
  <w:comment w:id="304" w:author="Juenger, Thomas E" w:date="2020-10-12T17:41:00Z" w:initials="JTE">
    <w:p w14:paraId="645B74A9" w14:textId="4E0014DE" w:rsidR="00EA6392" w:rsidRDefault="00EA6392">
      <w:pPr>
        <w:pStyle w:val="CommentText"/>
      </w:pPr>
      <w:r>
        <w:rPr>
          <w:rStyle w:val="CommentReference"/>
        </w:rPr>
        <w:annotationRef/>
      </w:r>
      <w:r>
        <w:t>I’m not sure I know which daylength you picked – daylength at day of flowering? Or some other metric?  We certainly don’t know critical daylength from our experiments…</w:t>
      </w:r>
    </w:p>
  </w:comment>
  <w:comment w:id="329" w:author="Juenger, Thomas E" w:date="2020-10-12T17:55:00Z" w:initials="JTE">
    <w:p w14:paraId="2A7FC8BE" w14:textId="3B6806D4" w:rsidR="00EA6392" w:rsidRDefault="00EA6392">
      <w:pPr>
        <w:pStyle w:val="CommentText"/>
      </w:pPr>
      <w:r>
        <w:rPr>
          <w:rStyle w:val="CommentReference"/>
        </w:rPr>
        <w:annotationRef/>
      </w:r>
      <w:r>
        <w:t>We don’t really discuss ploidy in the paper – nto sure what this is breaking out….</w:t>
      </w:r>
    </w:p>
  </w:comment>
  <w:comment w:id="334" w:author="Juenger, Thomas E" w:date="2020-10-12T17:56:00Z" w:initials="JTE">
    <w:p w14:paraId="11B24F60" w14:textId="0066EF95" w:rsidR="00EA6392" w:rsidRDefault="00EA6392">
      <w:pPr>
        <w:pStyle w:val="CommentText"/>
      </w:pPr>
      <w:r>
        <w:rPr>
          <w:rStyle w:val="CommentReference"/>
        </w:rPr>
        <w:annotationRef/>
      </w:r>
      <w:r>
        <w:t>So far you don’t talk about atlantic pop…..so including in table a bit confusing</w:t>
      </w:r>
    </w:p>
  </w:comment>
  <w:comment w:id="578" w:author="Juenger, Thomas E" w:date="2020-10-12T17:47:00Z" w:initials="JTE">
    <w:p w14:paraId="7D6D0FB6" w14:textId="1271C88A" w:rsidR="00EA6392" w:rsidRDefault="00EA6392">
      <w:pPr>
        <w:pStyle w:val="CommentText"/>
      </w:pPr>
      <w:r>
        <w:rPr>
          <w:rStyle w:val="CommentReference"/>
        </w:rPr>
        <w:annotationRef/>
      </w:r>
      <w:r>
        <w:t>This is a bit hard to follow because the x marks are so cramped….not sure if there is a better format</w:t>
      </w:r>
    </w:p>
    <w:p w14:paraId="322723E9" w14:textId="3C53B24A" w:rsidR="00EA6392" w:rsidRDefault="00EA6392">
      <w:pPr>
        <w:pStyle w:val="CommentText"/>
      </w:pPr>
    </w:p>
    <w:p w14:paraId="71EB93C0" w14:textId="5073A4BA" w:rsidR="00EA6392" w:rsidRDefault="00EA6392">
      <w:pPr>
        <w:pStyle w:val="CommentText"/>
      </w:pPr>
      <w:r>
        <w:t>Is that top representing greenup and the bottom flowering time?</w:t>
      </w:r>
    </w:p>
    <w:p w14:paraId="170E6B69" w14:textId="77777777" w:rsidR="00EA6392" w:rsidRDefault="00EA6392">
      <w:pPr>
        <w:pStyle w:val="CommentText"/>
      </w:pPr>
    </w:p>
    <w:p w14:paraId="5CB9E2E6" w14:textId="15CA1939" w:rsidR="00EA6392" w:rsidRDefault="00EA6392">
      <w:pPr>
        <w:pStyle w:val="CommentText"/>
      </w:pPr>
      <w:r>
        <w:t>Not sure I follow the violin plot – is that the GWAS? But which population?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B49B34" w15:done="0"/>
  <w15:commentEx w15:paraId="2C7564AD" w15:done="0"/>
  <w15:commentEx w15:paraId="75911656" w15:done="0"/>
  <w15:commentEx w15:paraId="0B2AE9AA" w15:done="0"/>
  <w15:commentEx w15:paraId="4B8F79A6" w15:done="0"/>
  <w15:commentEx w15:paraId="4E2269C3" w15:done="0"/>
  <w15:commentEx w15:paraId="5BC39286" w15:done="0"/>
  <w15:commentEx w15:paraId="72567522" w15:done="0"/>
  <w15:commentEx w15:paraId="4E1B34AA" w15:done="0"/>
  <w15:commentEx w15:paraId="7AFE9AA4" w15:done="0"/>
  <w15:commentEx w15:paraId="6BF47B68" w15:done="0"/>
  <w15:commentEx w15:paraId="38680EFB" w15:done="0"/>
  <w15:commentEx w15:paraId="340134AF" w15:done="0"/>
  <w15:commentEx w15:paraId="2AF15510" w15:done="0"/>
  <w15:commentEx w15:paraId="0BC3444F" w15:done="0"/>
  <w15:commentEx w15:paraId="6F9FD792" w15:done="0"/>
  <w15:commentEx w15:paraId="2D41FFA4" w15:done="0"/>
  <w15:commentEx w15:paraId="7DB9B49A" w15:done="0"/>
  <w15:commentEx w15:paraId="1639CF10" w15:done="0"/>
  <w15:commentEx w15:paraId="5757336B" w15:done="0"/>
  <w15:commentEx w15:paraId="645B74A9" w15:done="0"/>
  <w15:commentEx w15:paraId="2A7FC8BE" w15:done="0"/>
  <w15:commentEx w15:paraId="11B24F60" w15:done="0"/>
  <w15:commentEx w15:paraId="5CB9E2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B49B34" w16cid:durableId="232EB0C5"/>
  <w16cid:commentId w16cid:paraId="2C7564AD" w16cid:durableId="232EB21E"/>
  <w16cid:commentId w16cid:paraId="75911656" w16cid:durableId="232EB53D"/>
  <w16cid:commentId w16cid:paraId="0B2AE9AA" w16cid:durableId="232EC758"/>
  <w16cid:commentId w16cid:paraId="4B8F79A6" w16cid:durableId="232EC6C3"/>
  <w16cid:commentId w16cid:paraId="4E2269C3" w16cid:durableId="232EC896"/>
  <w16cid:commentId w16cid:paraId="5BC39286" w16cid:durableId="23417D6A"/>
  <w16cid:commentId w16cid:paraId="72567522" w16cid:durableId="232ECA95"/>
  <w16cid:commentId w16cid:paraId="4E1B34AA" w16cid:durableId="232ECC00"/>
  <w16cid:commentId w16cid:paraId="7AFE9AA4" w16cid:durableId="232ED12F"/>
  <w16cid:commentId w16cid:paraId="6BF47B68" w16cid:durableId="232EEBF0"/>
  <w16cid:commentId w16cid:paraId="38680EFB" w16cid:durableId="232EEC2B"/>
  <w16cid:commentId w16cid:paraId="340134AF" w16cid:durableId="232EEC68"/>
  <w16cid:commentId w16cid:paraId="2AF15510" w16cid:durableId="232EED93"/>
  <w16cid:commentId w16cid:paraId="0BC3444F" w16cid:durableId="232F0A05"/>
  <w16cid:commentId w16cid:paraId="6F9FD792" w16cid:durableId="232EF8F6"/>
  <w16cid:commentId w16cid:paraId="2D41FFA4" w16cid:durableId="232EFA2D"/>
  <w16cid:commentId w16cid:paraId="7DB9B49A" w16cid:durableId="232F0B70"/>
  <w16cid:commentId w16cid:paraId="1639CF10" w16cid:durableId="232F0B02"/>
  <w16cid:commentId w16cid:paraId="5757336B" w16cid:durableId="232F12EE"/>
  <w16cid:commentId w16cid:paraId="645B74A9" w16cid:durableId="232F13E2"/>
  <w16cid:commentId w16cid:paraId="2A7FC8BE" w16cid:durableId="232F172E"/>
  <w16cid:commentId w16cid:paraId="11B24F60" w16cid:durableId="232F1742"/>
  <w16cid:commentId w16cid:paraId="5CB9E2E6" w16cid:durableId="232F15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4FACC" w14:textId="77777777" w:rsidR="00BE797E" w:rsidRDefault="00BE797E" w:rsidP="007B55E9">
      <w:pPr>
        <w:spacing w:after="0" w:line="240" w:lineRule="auto"/>
      </w:pPr>
      <w:r>
        <w:separator/>
      </w:r>
    </w:p>
  </w:endnote>
  <w:endnote w:type="continuationSeparator" w:id="0">
    <w:p w14:paraId="66BEA85E" w14:textId="77777777" w:rsidR="00BE797E" w:rsidRDefault="00BE797E"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D5C2B" w14:textId="77777777" w:rsidR="00EA6392" w:rsidRDefault="00EA6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8656797"/>
      <w:docPartObj>
        <w:docPartGallery w:val="Page Numbers (Bottom of Page)"/>
        <w:docPartUnique/>
      </w:docPartObj>
    </w:sdtPr>
    <w:sdtEndPr>
      <w:rPr>
        <w:noProof/>
      </w:rPr>
    </w:sdtEndPr>
    <w:sdtContent>
      <w:p w14:paraId="0F38AE1C" w14:textId="13CF97DB" w:rsidR="00EA6392" w:rsidRDefault="00EA63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8C4A7" w14:textId="77777777" w:rsidR="00EA6392" w:rsidRDefault="00EA63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9B7B0" w14:textId="77777777" w:rsidR="00EA6392" w:rsidRDefault="00EA6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F5A48" w14:textId="77777777" w:rsidR="00BE797E" w:rsidRDefault="00BE797E" w:rsidP="007B55E9">
      <w:pPr>
        <w:spacing w:after="0" w:line="240" w:lineRule="auto"/>
      </w:pPr>
      <w:r>
        <w:separator/>
      </w:r>
    </w:p>
  </w:footnote>
  <w:footnote w:type="continuationSeparator" w:id="0">
    <w:p w14:paraId="722F5945" w14:textId="77777777" w:rsidR="00BE797E" w:rsidRDefault="00BE797E" w:rsidP="007B5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DE460" w14:textId="77777777" w:rsidR="00EA6392" w:rsidRDefault="00EA63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93C9" w14:textId="77777777" w:rsidR="00EA6392" w:rsidRDefault="00EA63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374CB" w14:textId="77777777" w:rsidR="00EA6392" w:rsidRDefault="00EA6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rson w15:author="Juenger, Thomas E">
    <w15:presenceInfo w15:providerId="AD" w15:userId="S-1-5-21-1300416419-2318684016-279470926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03D4E"/>
    <w:rsid w:val="00015B78"/>
    <w:rsid w:val="00020495"/>
    <w:rsid w:val="00032898"/>
    <w:rsid w:val="00045EB7"/>
    <w:rsid w:val="00062354"/>
    <w:rsid w:val="00064ADA"/>
    <w:rsid w:val="0007279F"/>
    <w:rsid w:val="000777E7"/>
    <w:rsid w:val="0008173C"/>
    <w:rsid w:val="00083CC4"/>
    <w:rsid w:val="00085338"/>
    <w:rsid w:val="000900E8"/>
    <w:rsid w:val="000902F1"/>
    <w:rsid w:val="00092A16"/>
    <w:rsid w:val="0009482E"/>
    <w:rsid w:val="00094F9D"/>
    <w:rsid w:val="000A37C2"/>
    <w:rsid w:val="000A4FC8"/>
    <w:rsid w:val="000A5C17"/>
    <w:rsid w:val="000A7CE9"/>
    <w:rsid w:val="000B3689"/>
    <w:rsid w:val="000B43C1"/>
    <w:rsid w:val="000B56FC"/>
    <w:rsid w:val="000B6138"/>
    <w:rsid w:val="000B6DF9"/>
    <w:rsid w:val="000C0156"/>
    <w:rsid w:val="000C3720"/>
    <w:rsid w:val="000C3919"/>
    <w:rsid w:val="000C4C23"/>
    <w:rsid w:val="000D5786"/>
    <w:rsid w:val="000D5DCA"/>
    <w:rsid w:val="000E0B41"/>
    <w:rsid w:val="000E1A44"/>
    <w:rsid w:val="000E5790"/>
    <w:rsid w:val="000E7BFF"/>
    <w:rsid w:val="000F364E"/>
    <w:rsid w:val="000F66DE"/>
    <w:rsid w:val="001025D5"/>
    <w:rsid w:val="00103B38"/>
    <w:rsid w:val="00106BBD"/>
    <w:rsid w:val="00112F2A"/>
    <w:rsid w:val="00113123"/>
    <w:rsid w:val="00113FD9"/>
    <w:rsid w:val="00120602"/>
    <w:rsid w:val="0012170E"/>
    <w:rsid w:val="001218C4"/>
    <w:rsid w:val="00121B8E"/>
    <w:rsid w:val="00126C18"/>
    <w:rsid w:val="00131685"/>
    <w:rsid w:val="00143ED7"/>
    <w:rsid w:val="0014430D"/>
    <w:rsid w:val="00144530"/>
    <w:rsid w:val="001475B5"/>
    <w:rsid w:val="00150878"/>
    <w:rsid w:val="001538B5"/>
    <w:rsid w:val="00157484"/>
    <w:rsid w:val="0016033C"/>
    <w:rsid w:val="00176CA1"/>
    <w:rsid w:val="00177EE0"/>
    <w:rsid w:val="00181499"/>
    <w:rsid w:val="00181B79"/>
    <w:rsid w:val="00185076"/>
    <w:rsid w:val="00192622"/>
    <w:rsid w:val="001950CC"/>
    <w:rsid w:val="001950FC"/>
    <w:rsid w:val="00197C10"/>
    <w:rsid w:val="001A454F"/>
    <w:rsid w:val="001A47B0"/>
    <w:rsid w:val="001A5D73"/>
    <w:rsid w:val="001B04AB"/>
    <w:rsid w:val="001B173C"/>
    <w:rsid w:val="001B1D8C"/>
    <w:rsid w:val="001B3315"/>
    <w:rsid w:val="001B6997"/>
    <w:rsid w:val="001C56C3"/>
    <w:rsid w:val="001C6C8A"/>
    <w:rsid w:val="001D0ABE"/>
    <w:rsid w:val="001D1108"/>
    <w:rsid w:val="001D5AD0"/>
    <w:rsid w:val="001D5ADC"/>
    <w:rsid w:val="001E0A27"/>
    <w:rsid w:val="001E2451"/>
    <w:rsid w:val="001E4573"/>
    <w:rsid w:val="001E7966"/>
    <w:rsid w:val="001F188C"/>
    <w:rsid w:val="001F591D"/>
    <w:rsid w:val="001F7232"/>
    <w:rsid w:val="002004B3"/>
    <w:rsid w:val="00201E4B"/>
    <w:rsid w:val="00203580"/>
    <w:rsid w:val="00205939"/>
    <w:rsid w:val="002059D6"/>
    <w:rsid w:val="00205EC7"/>
    <w:rsid w:val="00207876"/>
    <w:rsid w:val="0021167A"/>
    <w:rsid w:val="002129B4"/>
    <w:rsid w:val="00221FC8"/>
    <w:rsid w:val="00222488"/>
    <w:rsid w:val="002229F9"/>
    <w:rsid w:val="0022308F"/>
    <w:rsid w:val="002232FD"/>
    <w:rsid w:val="00227B6C"/>
    <w:rsid w:val="00233A42"/>
    <w:rsid w:val="00233D87"/>
    <w:rsid w:val="00236B2F"/>
    <w:rsid w:val="0024741A"/>
    <w:rsid w:val="00247A73"/>
    <w:rsid w:val="00250461"/>
    <w:rsid w:val="00253142"/>
    <w:rsid w:val="002531BE"/>
    <w:rsid w:val="00255B02"/>
    <w:rsid w:val="00261633"/>
    <w:rsid w:val="002621DA"/>
    <w:rsid w:val="0026306B"/>
    <w:rsid w:val="00263D55"/>
    <w:rsid w:val="00265861"/>
    <w:rsid w:val="00266128"/>
    <w:rsid w:val="00266BB9"/>
    <w:rsid w:val="00275909"/>
    <w:rsid w:val="00280A33"/>
    <w:rsid w:val="00282DE4"/>
    <w:rsid w:val="00286B13"/>
    <w:rsid w:val="00287E01"/>
    <w:rsid w:val="00290289"/>
    <w:rsid w:val="002918DA"/>
    <w:rsid w:val="00296553"/>
    <w:rsid w:val="002A008E"/>
    <w:rsid w:val="002A0403"/>
    <w:rsid w:val="002A25F9"/>
    <w:rsid w:val="002A34F9"/>
    <w:rsid w:val="002A411A"/>
    <w:rsid w:val="002A616B"/>
    <w:rsid w:val="002A746D"/>
    <w:rsid w:val="002A7DC1"/>
    <w:rsid w:val="002B031D"/>
    <w:rsid w:val="002B1044"/>
    <w:rsid w:val="002B1B08"/>
    <w:rsid w:val="002B26AE"/>
    <w:rsid w:val="002B35A4"/>
    <w:rsid w:val="002B494F"/>
    <w:rsid w:val="002C0566"/>
    <w:rsid w:val="002C2BA5"/>
    <w:rsid w:val="002C4440"/>
    <w:rsid w:val="002C4F58"/>
    <w:rsid w:val="002D1D34"/>
    <w:rsid w:val="002D259C"/>
    <w:rsid w:val="002D4FF6"/>
    <w:rsid w:val="002D5AB7"/>
    <w:rsid w:val="002D633A"/>
    <w:rsid w:val="002E0E12"/>
    <w:rsid w:val="002E3A05"/>
    <w:rsid w:val="002E6C64"/>
    <w:rsid w:val="002E767E"/>
    <w:rsid w:val="00305FD5"/>
    <w:rsid w:val="00312F34"/>
    <w:rsid w:val="00313DBE"/>
    <w:rsid w:val="0031636F"/>
    <w:rsid w:val="00321513"/>
    <w:rsid w:val="00326435"/>
    <w:rsid w:val="00331407"/>
    <w:rsid w:val="00333E00"/>
    <w:rsid w:val="00335591"/>
    <w:rsid w:val="00336B7B"/>
    <w:rsid w:val="00343EB2"/>
    <w:rsid w:val="0034545A"/>
    <w:rsid w:val="00347C81"/>
    <w:rsid w:val="00351571"/>
    <w:rsid w:val="003528AB"/>
    <w:rsid w:val="0035730B"/>
    <w:rsid w:val="003573D0"/>
    <w:rsid w:val="00360B3A"/>
    <w:rsid w:val="00360D0B"/>
    <w:rsid w:val="003678A1"/>
    <w:rsid w:val="00374233"/>
    <w:rsid w:val="00384C59"/>
    <w:rsid w:val="00384F67"/>
    <w:rsid w:val="00390283"/>
    <w:rsid w:val="003A0802"/>
    <w:rsid w:val="003B275E"/>
    <w:rsid w:val="003B3194"/>
    <w:rsid w:val="003B7B8A"/>
    <w:rsid w:val="003D0CEF"/>
    <w:rsid w:val="003D2058"/>
    <w:rsid w:val="003E07FE"/>
    <w:rsid w:val="00401C85"/>
    <w:rsid w:val="00406FA1"/>
    <w:rsid w:val="0041024B"/>
    <w:rsid w:val="00412A1F"/>
    <w:rsid w:val="004144D8"/>
    <w:rsid w:val="004146FF"/>
    <w:rsid w:val="0041698C"/>
    <w:rsid w:val="004176BC"/>
    <w:rsid w:val="00420750"/>
    <w:rsid w:val="00427D31"/>
    <w:rsid w:val="00442F71"/>
    <w:rsid w:val="00445456"/>
    <w:rsid w:val="0044729E"/>
    <w:rsid w:val="00450BC4"/>
    <w:rsid w:val="00450D52"/>
    <w:rsid w:val="00455BD5"/>
    <w:rsid w:val="0046160E"/>
    <w:rsid w:val="004626A2"/>
    <w:rsid w:val="00471AD0"/>
    <w:rsid w:val="004735DF"/>
    <w:rsid w:val="0047633C"/>
    <w:rsid w:val="0048046B"/>
    <w:rsid w:val="004830E7"/>
    <w:rsid w:val="00483BCF"/>
    <w:rsid w:val="00487648"/>
    <w:rsid w:val="0049230D"/>
    <w:rsid w:val="00494725"/>
    <w:rsid w:val="004973CD"/>
    <w:rsid w:val="004974D6"/>
    <w:rsid w:val="004A5825"/>
    <w:rsid w:val="004A60B9"/>
    <w:rsid w:val="004B0212"/>
    <w:rsid w:val="004B4258"/>
    <w:rsid w:val="004C0F6A"/>
    <w:rsid w:val="004C2FC7"/>
    <w:rsid w:val="004C5D9D"/>
    <w:rsid w:val="004C648E"/>
    <w:rsid w:val="004E7835"/>
    <w:rsid w:val="004F24A8"/>
    <w:rsid w:val="004F2E0D"/>
    <w:rsid w:val="004F492B"/>
    <w:rsid w:val="004F5292"/>
    <w:rsid w:val="004F7A78"/>
    <w:rsid w:val="0050290D"/>
    <w:rsid w:val="005035CF"/>
    <w:rsid w:val="005073D5"/>
    <w:rsid w:val="00510872"/>
    <w:rsid w:val="0052324B"/>
    <w:rsid w:val="0053056F"/>
    <w:rsid w:val="00531C48"/>
    <w:rsid w:val="00532637"/>
    <w:rsid w:val="00542985"/>
    <w:rsid w:val="00543C77"/>
    <w:rsid w:val="00547513"/>
    <w:rsid w:val="00547E2C"/>
    <w:rsid w:val="0056359B"/>
    <w:rsid w:val="005646E9"/>
    <w:rsid w:val="005679B5"/>
    <w:rsid w:val="00577600"/>
    <w:rsid w:val="005779E9"/>
    <w:rsid w:val="0058030E"/>
    <w:rsid w:val="00581C71"/>
    <w:rsid w:val="0058764A"/>
    <w:rsid w:val="00590B20"/>
    <w:rsid w:val="00593549"/>
    <w:rsid w:val="005A0A1B"/>
    <w:rsid w:val="005A3CDC"/>
    <w:rsid w:val="005B0448"/>
    <w:rsid w:val="005B0C9D"/>
    <w:rsid w:val="005B119A"/>
    <w:rsid w:val="005B48F5"/>
    <w:rsid w:val="005B51E7"/>
    <w:rsid w:val="005B7142"/>
    <w:rsid w:val="005C1AE9"/>
    <w:rsid w:val="005C5A80"/>
    <w:rsid w:val="005C7580"/>
    <w:rsid w:val="005D1C48"/>
    <w:rsid w:val="005D296C"/>
    <w:rsid w:val="005D2E94"/>
    <w:rsid w:val="005D4CBB"/>
    <w:rsid w:val="005E25C9"/>
    <w:rsid w:val="005F584E"/>
    <w:rsid w:val="005F664E"/>
    <w:rsid w:val="00601365"/>
    <w:rsid w:val="00607891"/>
    <w:rsid w:val="00607E2B"/>
    <w:rsid w:val="00610170"/>
    <w:rsid w:val="0061553C"/>
    <w:rsid w:val="0062190D"/>
    <w:rsid w:val="00622ED6"/>
    <w:rsid w:val="00624C56"/>
    <w:rsid w:val="00625EB8"/>
    <w:rsid w:val="006279C0"/>
    <w:rsid w:val="00654CFA"/>
    <w:rsid w:val="0065684F"/>
    <w:rsid w:val="006622CE"/>
    <w:rsid w:val="00663879"/>
    <w:rsid w:val="0067259B"/>
    <w:rsid w:val="006729EB"/>
    <w:rsid w:val="00673F5A"/>
    <w:rsid w:val="00674A9D"/>
    <w:rsid w:val="00674F1D"/>
    <w:rsid w:val="006779E3"/>
    <w:rsid w:val="00677CE0"/>
    <w:rsid w:val="0068046C"/>
    <w:rsid w:val="0069137C"/>
    <w:rsid w:val="006950C4"/>
    <w:rsid w:val="006B1536"/>
    <w:rsid w:val="006B248D"/>
    <w:rsid w:val="006B4FBE"/>
    <w:rsid w:val="006C1BBB"/>
    <w:rsid w:val="006C3D6D"/>
    <w:rsid w:val="006C69D5"/>
    <w:rsid w:val="006D38ED"/>
    <w:rsid w:val="006D4EDE"/>
    <w:rsid w:val="006D6A17"/>
    <w:rsid w:val="006E16D6"/>
    <w:rsid w:val="006E31FC"/>
    <w:rsid w:val="006E389A"/>
    <w:rsid w:val="006F3F61"/>
    <w:rsid w:val="007010D1"/>
    <w:rsid w:val="00701E0F"/>
    <w:rsid w:val="007033E8"/>
    <w:rsid w:val="00705607"/>
    <w:rsid w:val="0070665B"/>
    <w:rsid w:val="00706E79"/>
    <w:rsid w:val="007102B8"/>
    <w:rsid w:val="0071115E"/>
    <w:rsid w:val="0071510B"/>
    <w:rsid w:val="007168D8"/>
    <w:rsid w:val="00717014"/>
    <w:rsid w:val="007217D5"/>
    <w:rsid w:val="00723A28"/>
    <w:rsid w:val="00727B03"/>
    <w:rsid w:val="007301E5"/>
    <w:rsid w:val="00730A2A"/>
    <w:rsid w:val="00741398"/>
    <w:rsid w:val="00741A98"/>
    <w:rsid w:val="00741E58"/>
    <w:rsid w:val="0074227B"/>
    <w:rsid w:val="007471DB"/>
    <w:rsid w:val="0074757D"/>
    <w:rsid w:val="007500CC"/>
    <w:rsid w:val="00751D9B"/>
    <w:rsid w:val="00755F20"/>
    <w:rsid w:val="0077351D"/>
    <w:rsid w:val="007749EF"/>
    <w:rsid w:val="00775237"/>
    <w:rsid w:val="00781076"/>
    <w:rsid w:val="00784EE1"/>
    <w:rsid w:val="0078762E"/>
    <w:rsid w:val="00795EC4"/>
    <w:rsid w:val="007A2678"/>
    <w:rsid w:val="007A4790"/>
    <w:rsid w:val="007A6ABF"/>
    <w:rsid w:val="007B2F40"/>
    <w:rsid w:val="007B4B3A"/>
    <w:rsid w:val="007B55E9"/>
    <w:rsid w:val="007C5880"/>
    <w:rsid w:val="007C5A21"/>
    <w:rsid w:val="007D18ED"/>
    <w:rsid w:val="007D54E0"/>
    <w:rsid w:val="007E039C"/>
    <w:rsid w:val="007E4C5F"/>
    <w:rsid w:val="007E6CED"/>
    <w:rsid w:val="007F704B"/>
    <w:rsid w:val="00804FBF"/>
    <w:rsid w:val="00814EBF"/>
    <w:rsid w:val="00816D45"/>
    <w:rsid w:val="0082026A"/>
    <w:rsid w:val="00831D3F"/>
    <w:rsid w:val="008341A8"/>
    <w:rsid w:val="008417AA"/>
    <w:rsid w:val="00846418"/>
    <w:rsid w:val="00854BAD"/>
    <w:rsid w:val="00855134"/>
    <w:rsid w:val="00857BAE"/>
    <w:rsid w:val="0086173A"/>
    <w:rsid w:val="00862514"/>
    <w:rsid w:val="00866E58"/>
    <w:rsid w:val="00872127"/>
    <w:rsid w:val="008767AA"/>
    <w:rsid w:val="00882179"/>
    <w:rsid w:val="0088286D"/>
    <w:rsid w:val="00883C70"/>
    <w:rsid w:val="00884A1C"/>
    <w:rsid w:val="00885040"/>
    <w:rsid w:val="008856CF"/>
    <w:rsid w:val="008862B4"/>
    <w:rsid w:val="008869BD"/>
    <w:rsid w:val="00892794"/>
    <w:rsid w:val="008934C9"/>
    <w:rsid w:val="008945E9"/>
    <w:rsid w:val="008B17FD"/>
    <w:rsid w:val="008B7849"/>
    <w:rsid w:val="008C31D7"/>
    <w:rsid w:val="008D04BA"/>
    <w:rsid w:val="008D7BDE"/>
    <w:rsid w:val="008E0AA9"/>
    <w:rsid w:val="008E2A5C"/>
    <w:rsid w:val="008E30F5"/>
    <w:rsid w:val="008E48DB"/>
    <w:rsid w:val="008E5129"/>
    <w:rsid w:val="008E678F"/>
    <w:rsid w:val="008F24FF"/>
    <w:rsid w:val="008F7A3E"/>
    <w:rsid w:val="00900A69"/>
    <w:rsid w:val="00900DB3"/>
    <w:rsid w:val="009041BB"/>
    <w:rsid w:val="00905975"/>
    <w:rsid w:val="00911047"/>
    <w:rsid w:val="009135C1"/>
    <w:rsid w:val="0091743B"/>
    <w:rsid w:val="009219A5"/>
    <w:rsid w:val="0092284C"/>
    <w:rsid w:val="0092463E"/>
    <w:rsid w:val="00930F20"/>
    <w:rsid w:val="00930F9E"/>
    <w:rsid w:val="00934EA3"/>
    <w:rsid w:val="00940202"/>
    <w:rsid w:val="00943CDA"/>
    <w:rsid w:val="00950031"/>
    <w:rsid w:val="0095061C"/>
    <w:rsid w:val="00954192"/>
    <w:rsid w:val="009663EC"/>
    <w:rsid w:val="009721BC"/>
    <w:rsid w:val="00973DCA"/>
    <w:rsid w:val="00975229"/>
    <w:rsid w:val="00975C00"/>
    <w:rsid w:val="009769D6"/>
    <w:rsid w:val="009801EF"/>
    <w:rsid w:val="00980A54"/>
    <w:rsid w:val="00983E7E"/>
    <w:rsid w:val="009850B4"/>
    <w:rsid w:val="009932F8"/>
    <w:rsid w:val="009944C8"/>
    <w:rsid w:val="00994DC4"/>
    <w:rsid w:val="00995A51"/>
    <w:rsid w:val="009A0C54"/>
    <w:rsid w:val="009A1764"/>
    <w:rsid w:val="009A198E"/>
    <w:rsid w:val="009A6D99"/>
    <w:rsid w:val="009A705B"/>
    <w:rsid w:val="009B2954"/>
    <w:rsid w:val="009B6ED2"/>
    <w:rsid w:val="009B6EED"/>
    <w:rsid w:val="009B71DE"/>
    <w:rsid w:val="009B7720"/>
    <w:rsid w:val="009C492A"/>
    <w:rsid w:val="009C5238"/>
    <w:rsid w:val="009D1BE5"/>
    <w:rsid w:val="009D2D00"/>
    <w:rsid w:val="009D3931"/>
    <w:rsid w:val="009D7E32"/>
    <w:rsid w:val="009E0622"/>
    <w:rsid w:val="009E5EA5"/>
    <w:rsid w:val="009E6204"/>
    <w:rsid w:val="009E7B06"/>
    <w:rsid w:val="009E7BE1"/>
    <w:rsid w:val="009F0157"/>
    <w:rsid w:val="009F1E92"/>
    <w:rsid w:val="009F2E07"/>
    <w:rsid w:val="009F697B"/>
    <w:rsid w:val="00A04848"/>
    <w:rsid w:val="00A11543"/>
    <w:rsid w:val="00A1326C"/>
    <w:rsid w:val="00A141A4"/>
    <w:rsid w:val="00A20E08"/>
    <w:rsid w:val="00A2334A"/>
    <w:rsid w:val="00A238AD"/>
    <w:rsid w:val="00A27FB7"/>
    <w:rsid w:val="00A30C9D"/>
    <w:rsid w:val="00A31A45"/>
    <w:rsid w:val="00A40923"/>
    <w:rsid w:val="00A44561"/>
    <w:rsid w:val="00A447C6"/>
    <w:rsid w:val="00A5055F"/>
    <w:rsid w:val="00A549E4"/>
    <w:rsid w:val="00A604DC"/>
    <w:rsid w:val="00A70A2A"/>
    <w:rsid w:val="00A82289"/>
    <w:rsid w:val="00A83963"/>
    <w:rsid w:val="00A86B1F"/>
    <w:rsid w:val="00A86E6B"/>
    <w:rsid w:val="00A910D4"/>
    <w:rsid w:val="00A94451"/>
    <w:rsid w:val="00AA0FD7"/>
    <w:rsid w:val="00AA114E"/>
    <w:rsid w:val="00AA1D31"/>
    <w:rsid w:val="00AA3D1A"/>
    <w:rsid w:val="00AA7898"/>
    <w:rsid w:val="00AA7FA1"/>
    <w:rsid w:val="00AB1BEC"/>
    <w:rsid w:val="00AC32B9"/>
    <w:rsid w:val="00AC39E8"/>
    <w:rsid w:val="00AC4496"/>
    <w:rsid w:val="00AC59C4"/>
    <w:rsid w:val="00AD6F10"/>
    <w:rsid w:val="00AE1FCD"/>
    <w:rsid w:val="00AE38E9"/>
    <w:rsid w:val="00AE5D08"/>
    <w:rsid w:val="00AE6BF1"/>
    <w:rsid w:val="00AE7A08"/>
    <w:rsid w:val="00AF1543"/>
    <w:rsid w:val="00AF4591"/>
    <w:rsid w:val="00AF4FC9"/>
    <w:rsid w:val="00AF5437"/>
    <w:rsid w:val="00B075BB"/>
    <w:rsid w:val="00B14B16"/>
    <w:rsid w:val="00B2786C"/>
    <w:rsid w:val="00B27F94"/>
    <w:rsid w:val="00B30A74"/>
    <w:rsid w:val="00B328C2"/>
    <w:rsid w:val="00B328D5"/>
    <w:rsid w:val="00B33650"/>
    <w:rsid w:val="00B36B4A"/>
    <w:rsid w:val="00B43D9C"/>
    <w:rsid w:val="00B452D1"/>
    <w:rsid w:val="00B50C97"/>
    <w:rsid w:val="00B629D6"/>
    <w:rsid w:val="00B64E45"/>
    <w:rsid w:val="00B64EDF"/>
    <w:rsid w:val="00B71AB0"/>
    <w:rsid w:val="00B72807"/>
    <w:rsid w:val="00B73F2C"/>
    <w:rsid w:val="00B75058"/>
    <w:rsid w:val="00B83070"/>
    <w:rsid w:val="00B91FBA"/>
    <w:rsid w:val="00B96AEC"/>
    <w:rsid w:val="00BA245F"/>
    <w:rsid w:val="00BA5C25"/>
    <w:rsid w:val="00BA605A"/>
    <w:rsid w:val="00BA6A21"/>
    <w:rsid w:val="00BA7C6E"/>
    <w:rsid w:val="00BA7E68"/>
    <w:rsid w:val="00BB24A7"/>
    <w:rsid w:val="00BC148D"/>
    <w:rsid w:val="00BC47FE"/>
    <w:rsid w:val="00BC5C5A"/>
    <w:rsid w:val="00BC73B7"/>
    <w:rsid w:val="00BD017F"/>
    <w:rsid w:val="00BE6B8D"/>
    <w:rsid w:val="00BE78DF"/>
    <w:rsid w:val="00BE797E"/>
    <w:rsid w:val="00BF2EB0"/>
    <w:rsid w:val="00BF33D7"/>
    <w:rsid w:val="00BF3B0D"/>
    <w:rsid w:val="00BF7FD8"/>
    <w:rsid w:val="00C11F7F"/>
    <w:rsid w:val="00C1273D"/>
    <w:rsid w:val="00C1388E"/>
    <w:rsid w:val="00C2261A"/>
    <w:rsid w:val="00C26062"/>
    <w:rsid w:val="00C30D0C"/>
    <w:rsid w:val="00C40A28"/>
    <w:rsid w:val="00C41CBE"/>
    <w:rsid w:val="00C45AA6"/>
    <w:rsid w:val="00C45B1E"/>
    <w:rsid w:val="00C55E89"/>
    <w:rsid w:val="00C6280E"/>
    <w:rsid w:val="00C6309B"/>
    <w:rsid w:val="00C64C1E"/>
    <w:rsid w:val="00C67A36"/>
    <w:rsid w:val="00C71E4E"/>
    <w:rsid w:val="00C73273"/>
    <w:rsid w:val="00C87644"/>
    <w:rsid w:val="00C94C15"/>
    <w:rsid w:val="00CB22A9"/>
    <w:rsid w:val="00CB3AE3"/>
    <w:rsid w:val="00CB6211"/>
    <w:rsid w:val="00CB7093"/>
    <w:rsid w:val="00CC31A5"/>
    <w:rsid w:val="00CC6D71"/>
    <w:rsid w:val="00CD4650"/>
    <w:rsid w:val="00CD6661"/>
    <w:rsid w:val="00CD6A0B"/>
    <w:rsid w:val="00CD7BC2"/>
    <w:rsid w:val="00CE09EF"/>
    <w:rsid w:val="00CE4B3B"/>
    <w:rsid w:val="00CF0FAE"/>
    <w:rsid w:val="00CF2283"/>
    <w:rsid w:val="00CF5E93"/>
    <w:rsid w:val="00D11638"/>
    <w:rsid w:val="00D1751F"/>
    <w:rsid w:val="00D25049"/>
    <w:rsid w:val="00D30041"/>
    <w:rsid w:val="00D31D2C"/>
    <w:rsid w:val="00D33F3D"/>
    <w:rsid w:val="00D40C86"/>
    <w:rsid w:val="00D44CBF"/>
    <w:rsid w:val="00D53A1E"/>
    <w:rsid w:val="00D54C10"/>
    <w:rsid w:val="00D56099"/>
    <w:rsid w:val="00D56C76"/>
    <w:rsid w:val="00D57CE3"/>
    <w:rsid w:val="00D64DB5"/>
    <w:rsid w:val="00D720A8"/>
    <w:rsid w:val="00D72F4C"/>
    <w:rsid w:val="00D761BB"/>
    <w:rsid w:val="00D80157"/>
    <w:rsid w:val="00D8027C"/>
    <w:rsid w:val="00D807FC"/>
    <w:rsid w:val="00D82B39"/>
    <w:rsid w:val="00D8313D"/>
    <w:rsid w:val="00D83F1A"/>
    <w:rsid w:val="00D862AA"/>
    <w:rsid w:val="00D9270C"/>
    <w:rsid w:val="00DA5FEB"/>
    <w:rsid w:val="00DB530F"/>
    <w:rsid w:val="00DC1F5D"/>
    <w:rsid w:val="00DD7C15"/>
    <w:rsid w:val="00DE10C3"/>
    <w:rsid w:val="00DE2354"/>
    <w:rsid w:val="00DE35D3"/>
    <w:rsid w:val="00DE3984"/>
    <w:rsid w:val="00DE7983"/>
    <w:rsid w:val="00DF16E7"/>
    <w:rsid w:val="00DF30A5"/>
    <w:rsid w:val="00DF3864"/>
    <w:rsid w:val="00E00649"/>
    <w:rsid w:val="00E02F10"/>
    <w:rsid w:val="00E0501D"/>
    <w:rsid w:val="00E078FB"/>
    <w:rsid w:val="00E1076F"/>
    <w:rsid w:val="00E11130"/>
    <w:rsid w:val="00E13D1F"/>
    <w:rsid w:val="00E153A4"/>
    <w:rsid w:val="00E22A87"/>
    <w:rsid w:val="00E26CA0"/>
    <w:rsid w:val="00E27759"/>
    <w:rsid w:val="00E35235"/>
    <w:rsid w:val="00E374AB"/>
    <w:rsid w:val="00E40396"/>
    <w:rsid w:val="00E44C4E"/>
    <w:rsid w:val="00E44F28"/>
    <w:rsid w:val="00E4507C"/>
    <w:rsid w:val="00E466BF"/>
    <w:rsid w:val="00E477C2"/>
    <w:rsid w:val="00E55616"/>
    <w:rsid w:val="00E63946"/>
    <w:rsid w:val="00E718A3"/>
    <w:rsid w:val="00E7433B"/>
    <w:rsid w:val="00E76EE1"/>
    <w:rsid w:val="00E81A33"/>
    <w:rsid w:val="00E82C32"/>
    <w:rsid w:val="00E87B99"/>
    <w:rsid w:val="00E87C33"/>
    <w:rsid w:val="00E92AC5"/>
    <w:rsid w:val="00E9448A"/>
    <w:rsid w:val="00E9683C"/>
    <w:rsid w:val="00EA260A"/>
    <w:rsid w:val="00EA6392"/>
    <w:rsid w:val="00EC428D"/>
    <w:rsid w:val="00ED6B3C"/>
    <w:rsid w:val="00EE2CFC"/>
    <w:rsid w:val="00EF27D9"/>
    <w:rsid w:val="00EF30DE"/>
    <w:rsid w:val="00EF358A"/>
    <w:rsid w:val="00EF4727"/>
    <w:rsid w:val="00F00F74"/>
    <w:rsid w:val="00F06BB7"/>
    <w:rsid w:val="00F1128C"/>
    <w:rsid w:val="00F16304"/>
    <w:rsid w:val="00F24C78"/>
    <w:rsid w:val="00F24C88"/>
    <w:rsid w:val="00F25631"/>
    <w:rsid w:val="00F2693F"/>
    <w:rsid w:val="00F315B3"/>
    <w:rsid w:val="00F31FB2"/>
    <w:rsid w:val="00F33D87"/>
    <w:rsid w:val="00F40EC9"/>
    <w:rsid w:val="00F4170F"/>
    <w:rsid w:val="00F4253C"/>
    <w:rsid w:val="00F46AC8"/>
    <w:rsid w:val="00F52223"/>
    <w:rsid w:val="00F53251"/>
    <w:rsid w:val="00F7771E"/>
    <w:rsid w:val="00F8585E"/>
    <w:rsid w:val="00F864CB"/>
    <w:rsid w:val="00F9061F"/>
    <w:rsid w:val="00F947E3"/>
    <w:rsid w:val="00F94B97"/>
    <w:rsid w:val="00F957C3"/>
    <w:rsid w:val="00FA3BCE"/>
    <w:rsid w:val="00FB09C9"/>
    <w:rsid w:val="00FB4101"/>
    <w:rsid w:val="00FB492B"/>
    <w:rsid w:val="00FB7146"/>
    <w:rsid w:val="00FC2061"/>
    <w:rsid w:val="00FC3D95"/>
    <w:rsid w:val="00FC601D"/>
    <w:rsid w:val="00FD1C37"/>
    <w:rsid w:val="00FD1EA5"/>
    <w:rsid w:val="00FD4E05"/>
    <w:rsid w:val="00FD70AA"/>
    <w:rsid w:val="00FE6443"/>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49D7D"/>
  <w15:chartTrackingRefBased/>
  <w15:docId w15:val="{4D7A9357-7205-428C-AC3C-0D9242D4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 w:type="character" w:styleId="LineNumber">
    <w:name w:val="line number"/>
    <w:basedOn w:val="DefaultParagraphFont"/>
    <w:uiPriority w:val="99"/>
    <w:semiHidden/>
    <w:unhideWhenUsed/>
    <w:rsid w:val="002B26AE"/>
  </w:style>
  <w:style w:type="character" w:styleId="UnresolvedMention">
    <w:name w:val="Unresolved Mention"/>
    <w:basedOn w:val="DefaultParagraphFont"/>
    <w:uiPriority w:val="99"/>
    <w:semiHidden/>
    <w:unhideWhenUsed/>
    <w:rsid w:val="00B75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7190">
      <w:bodyDiv w:val="1"/>
      <w:marLeft w:val="0"/>
      <w:marRight w:val="0"/>
      <w:marTop w:val="0"/>
      <w:marBottom w:val="0"/>
      <w:divBdr>
        <w:top w:val="none" w:sz="0" w:space="0" w:color="auto"/>
        <w:left w:val="none" w:sz="0" w:space="0" w:color="auto"/>
        <w:bottom w:val="none" w:sz="0" w:space="0" w:color="auto"/>
        <w:right w:val="none" w:sz="0" w:space="0" w:color="auto"/>
      </w:divBdr>
    </w:div>
    <w:div w:id="391077210">
      <w:bodyDiv w:val="1"/>
      <w:marLeft w:val="0"/>
      <w:marRight w:val="0"/>
      <w:marTop w:val="0"/>
      <w:marBottom w:val="0"/>
      <w:divBdr>
        <w:top w:val="none" w:sz="0" w:space="0" w:color="auto"/>
        <w:left w:val="none" w:sz="0" w:space="0" w:color="auto"/>
        <w:bottom w:val="none" w:sz="0" w:space="0" w:color="auto"/>
        <w:right w:val="none" w:sz="0" w:space="0" w:color="auto"/>
      </w:divBdr>
    </w:div>
    <w:div w:id="84070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rontiersin.org/articles/10.3389/fpls.2018.01250/full" TargetMode="External"/><Relationship Id="rId2" Type="http://schemas.openxmlformats.org/officeDocument/2006/relationships/hyperlink" Target="https://link.springer.com/article/10.1007/s00122-013-2059-z" TargetMode="External"/><Relationship Id="rId1" Type="http://schemas.openxmlformats.org/officeDocument/2006/relationships/hyperlink" Target="https://www.nature.com/articles/ng.3784" TargetMode="External"/><Relationship Id="rId5" Type="http://schemas.openxmlformats.org/officeDocument/2006/relationships/hyperlink" Target="https://acsess.onlinelibrary.wiley.com/doi/full/10.3835/plantgenome2017.10.0093" TargetMode="External"/><Relationship Id="rId4" Type="http://schemas.openxmlformats.org/officeDocument/2006/relationships/hyperlink" Target="https://pubmed.ncbi.nlm.nih.gov/2744367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dryad.org/stash/dataset/doi:10.5061/dryad.ghx3ffbjv"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3288C-B3FE-49B3-B8FE-055E63D66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2401</TotalTime>
  <Pages>19</Pages>
  <Words>8837</Words>
  <Characters>50371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26</cp:revision>
  <dcterms:created xsi:type="dcterms:W3CDTF">2020-10-28T15:11:00Z</dcterms:created>
  <dcterms:modified xsi:type="dcterms:W3CDTF">2020-11-11T23:44:00Z</dcterms:modified>
</cp:coreProperties>
</file>