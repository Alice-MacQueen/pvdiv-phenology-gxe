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2B26AE">
      <w:pPr>
        <w:rPr>
          <w:b/>
          <w:bCs/>
        </w:rPr>
      </w:pPr>
      <w:commentRangeStart w:id="0"/>
      <w:commentRangeEnd w:id="0"/>
      <w:r>
        <w:rPr>
          <w:rStyle w:val="CommentReference"/>
        </w:rPr>
        <w:commentReference w:id="0"/>
      </w: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w:t>
      </w:r>
      <w:commentRangeStart w:id="1"/>
      <w:r w:rsidR="00E7433B">
        <w:t>else</w:t>
      </w:r>
      <w:commentRangeEnd w:id="1"/>
      <w:r w:rsidR="002B26AE">
        <w:rPr>
          <w:rStyle w:val="CommentReference"/>
        </w:rPr>
        <w:commentReference w:id="1"/>
      </w:r>
      <w:r w:rsidR="00E7433B">
        <w:t xml:space="preserv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biologists interested in GxE, plant biologists interested in flowering</w:t>
      </w:r>
    </w:p>
    <w:p w14:paraId="74153C3E" w14:textId="5054D4B2" w:rsidR="00144530" w:rsidRPr="009944C8" w:rsidRDefault="009944C8">
      <w:pPr>
        <w:rPr>
          <w:b/>
          <w:bCs/>
        </w:rPr>
      </w:pPr>
      <w:r w:rsidRPr="009944C8">
        <w:rPr>
          <w:b/>
          <w:bCs/>
        </w:rPr>
        <w:t>Target Journal:</w:t>
      </w:r>
      <w:r w:rsidR="00B73F2C">
        <w:rPr>
          <w:b/>
          <w:bCs/>
        </w:rPr>
        <w:t xml:space="preserve"> </w:t>
      </w:r>
      <w:r w:rsidR="00B73F2C" w:rsidRPr="00B73F2C">
        <w:rPr>
          <w:i/>
          <w:iCs/>
        </w:rPr>
        <w:t xml:space="preserve">New </w:t>
      </w:r>
      <w:commentRangeStart w:id="2"/>
      <w:r w:rsidR="00B73F2C" w:rsidRPr="00B73F2C">
        <w:rPr>
          <w:i/>
          <w:iCs/>
        </w:rPr>
        <w:t>Phytologist</w:t>
      </w:r>
      <w:commentRangeEnd w:id="2"/>
      <w:r w:rsidR="002B26AE">
        <w:rPr>
          <w:rStyle w:val="CommentReference"/>
        </w:rPr>
        <w:commentReference w:id="2"/>
      </w:r>
    </w:p>
    <w:p w14:paraId="087063ED" w14:textId="70A65CDA" w:rsidR="00F9061F" w:rsidRDefault="009944C8">
      <w:pPr>
        <w:rPr>
          <w:b/>
          <w:bCs/>
        </w:rPr>
      </w:pPr>
      <w:commentRangeStart w:id="3"/>
      <w:r>
        <w:rPr>
          <w:b/>
          <w:bCs/>
        </w:rPr>
        <w:t>Possible</w:t>
      </w:r>
      <w:commentRangeEnd w:id="3"/>
      <w:r w:rsidR="002B26AE">
        <w:rPr>
          <w:rStyle w:val="CommentReference"/>
        </w:rPr>
        <w:commentReference w:id="3"/>
      </w:r>
      <w:r>
        <w:rPr>
          <w:b/>
          <w:bCs/>
        </w:rPr>
        <w:t xml:space="preserve"> Friendly Reviewers/Reviewers</w:t>
      </w:r>
    </w:p>
    <w:p w14:paraId="39450B69" w14:textId="77777777" w:rsidR="00E374AB" w:rsidRDefault="00E374AB">
      <w:pPr>
        <w:rPr>
          <w:b/>
          <w:bCs/>
        </w:rPr>
      </w:pPr>
    </w:p>
    <w:p w14:paraId="0CA676AB" w14:textId="06EE03D2" w:rsidR="00E82C32" w:rsidRPr="00E82C32" w:rsidRDefault="00E82C32">
      <w:pPr>
        <w:rPr>
          <w:b/>
          <w:bCs/>
        </w:rPr>
      </w:pPr>
      <w:commentRangeStart w:id="4"/>
      <w:r>
        <w:rPr>
          <w:b/>
          <w:bCs/>
        </w:rPr>
        <w:t>Abstract</w:t>
      </w:r>
      <w:commentRangeEnd w:id="4"/>
      <w:r w:rsidR="002B26AE">
        <w:rPr>
          <w:rStyle w:val="CommentReference"/>
        </w:rPr>
        <w:commentReference w:id="4"/>
      </w:r>
    </w:p>
    <w:p w14:paraId="3DFE9201" w14:textId="6BDEBEC5" w:rsidR="00C30D0C" w:rsidRDefault="00905975" w:rsidP="0044729E">
      <w:pPr>
        <w:ind w:firstLine="720"/>
      </w:pPr>
      <w:r>
        <w:t>Switchgrass (</w:t>
      </w:r>
      <w:r>
        <w:rPr>
          <w:i/>
          <w:iCs/>
        </w:rPr>
        <w:t>Panicum virgatum</w:t>
      </w:r>
      <w:r>
        <w:t xml:space="preserve">) is a perennial, </w:t>
      </w:r>
      <w:r w:rsidR="004F2E0D">
        <w:t>outcrossing</w:t>
      </w:r>
      <w:r>
        <w:t xml:space="preserve">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w:t>
      </w:r>
      <w:commentRangeStart w:id="5"/>
      <w:r w:rsidR="00C30D0C">
        <w:t>as plants cease biomass accumulation upon completion of floral development</w:t>
      </w:r>
      <w:commentRangeEnd w:id="5"/>
      <w:r w:rsidR="002B26AE">
        <w:rPr>
          <w:rStyle w:val="CommentReference"/>
        </w:rPr>
        <w:commentReference w:id="5"/>
      </w:r>
      <w:r w:rsidR="00C30D0C">
        <w:t xml:space="preserve">.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two highly divergent southern lowland and northern upland </w:t>
      </w:r>
      <w:commentRangeStart w:id="6"/>
      <w:r w:rsidR="00045EB7">
        <w:t>populations</w:t>
      </w:r>
      <w:commentRangeEnd w:id="6"/>
      <w:r w:rsidR="002B26AE">
        <w:rPr>
          <w:rStyle w:val="CommentReference"/>
        </w:rPr>
        <w:commentReference w:id="6"/>
      </w:r>
      <w:r w:rsidR="00045EB7">
        <w:t xml:space="preserve">.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w:t>
      </w:r>
      <w:proofErr w:type="spellStart"/>
      <w:r w:rsidR="004830E7">
        <w:t>Xiaoyu’s</w:t>
      </w:r>
      <w:proofErr w:type="spellEnd"/>
      <w:r w:rsidR="004830E7">
        <w:t xml:space="preserve"> flowering homolog </w:t>
      </w:r>
      <w:commentRangeStart w:id="7"/>
      <w:r w:rsidR="004830E7">
        <w:t>list</w:t>
      </w:r>
      <w:commentRangeEnd w:id="7"/>
      <w:r w:rsidR="002B26AE">
        <w:rPr>
          <w:rStyle w:val="CommentReference"/>
        </w:rPr>
        <w:commentReference w:id="7"/>
      </w:r>
      <w:r w:rsidR="00045EB7">
        <w:t>__.</w:t>
      </w:r>
    </w:p>
    <w:p w14:paraId="5B49840D" w14:textId="77777777" w:rsidR="00CE4B3B" w:rsidRDefault="00CE4B3B" w:rsidP="0044729E">
      <w:pPr>
        <w:ind w:firstLine="720"/>
      </w:pPr>
    </w:p>
    <w:p w14:paraId="6833345B" w14:textId="67050685" w:rsidR="00C30D0C" w:rsidRDefault="00CE4B3B">
      <w:pPr>
        <w:rPr>
          <w:b/>
          <w:bCs/>
        </w:rPr>
      </w:pPr>
      <w:r>
        <w:rPr>
          <w:b/>
          <w:bCs/>
        </w:rPr>
        <w:br w:type="column"/>
      </w:r>
      <w:commentRangeStart w:id="8"/>
      <w:r w:rsidR="00BF7FD8" w:rsidRPr="00BF7FD8">
        <w:rPr>
          <w:b/>
          <w:bCs/>
        </w:rPr>
        <w:lastRenderedPageBreak/>
        <w:t>Introduction</w:t>
      </w:r>
      <w:commentRangeEnd w:id="8"/>
      <w:r w:rsidR="002B26AE">
        <w:rPr>
          <w:rStyle w:val="CommentReference"/>
        </w:rPr>
        <w:commentReference w:id="8"/>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2F763D09" w14:textId="77777777" w:rsidR="001E4573"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rsidR="004F2E0D" w:rsidRPr="00E81A33">
        <w:t xml:space="preserve">Day length (or photoperiod) is one of the most predictable cues in nature and plants </w:t>
      </w:r>
      <w:r w:rsidR="004F2E0D">
        <w:t>sense</w:t>
      </w:r>
      <w:r w:rsidR="004F2E0D" w:rsidRPr="00E81A33">
        <w:t xml:space="preserve"> day length to </w:t>
      </w:r>
      <w:r w:rsidR="004F2E0D">
        <w:t>gauge both</w:t>
      </w:r>
      <w:r w:rsidR="004F2E0D" w:rsidRPr="00E81A33">
        <w:t xml:space="preserve"> diurnal and seasonal time and to initiate reproductive development at the right time of the year. </w:t>
      </w:r>
      <w:r w:rsidR="004F2E0D">
        <w:t>Photoperiod responses can be facultative or obligate, and these responses are typically classified into short day, long day, and day neutral types. Short day plant</w:t>
      </w:r>
      <w:r w:rsidR="001E4573">
        <w:t xml:space="preserve"> flowering is cued in day lengths below a critical maximum threshold, while long day plant flowering is cued in day lengths above a critical minimum threshold. In contrast, day neutral plants flower at the same time regardless of day </w:t>
      </w:r>
      <w:commentRangeStart w:id="9"/>
      <w:r w:rsidR="001E4573">
        <w:t>length</w:t>
      </w:r>
      <w:commentRangeEnd w:id="9"/>
      <w:r w:rsidR="001D5ADC">
        <w:rPr>
          <w:rStyle w:val="CommentReference"/>
        </w:rPr>
        <w:commentReference w:id="9"/>
      </w:r>
      <w:r w:rsidR="001E4573">
        <w:t xml:space="preserve">. </w:t>
      </w:r>
    </w:p>
    <w:p w14:paraId="018F365B" w14:textId="58811DBC" w:rsidR="004144D8" w:rsidRDefault="00E81A33" w:rsidP="00331407">
      <w:pPr>
        <w:ind w:firstLine="720"/>
      </w:pPr>
      <w:r>
        <w:t xml:space="preserve">Extensive </w:t>
      </w:r>
      <w:r w:rsidR="00954192">
        <w:t>work on th</w:t>
      </w:r>
      <w:r w:rsidR="001E4573">
        <w:t>e molecular network underlying flowering</w:t>
      </w:r>
      <w:r w:rsidR="00954192">
        <w:t xml:space="preserve">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al., 2010). </w:t>
      </w:r>
      <w:r w:rsidR="004830E7">
        <w:t xml:space="preserve">The genes </w:t>
      </w:r>
      <w:r w:rsidR="004F2E0D">
        <w:t>that</w:t>
      </w:r>
      <w:r w:rsidR="004830E7">
        <w:t xml:space="preserve"> detect photoperiod signals and integrate this response into flowering pathways are largely conserved across species and have been well described (</w:t>
      </w:r>
      <w:proofErr w:type="spellStart"/>
      <w:r w:rsidR="004830E7" w:rsidRPr="004830E7">
        <w:t>Amasino</w:t>
      </w:r>
      <w:proofErr w:type="spellEnd"/>
      <w:r w:rsidR="004830E7" w:rsidRPr="004830E7">
        <w:t xml:space="preserve">, </w:t>
      </w:r>
      <w:proofErr w:type="gramStart"/>
      <w:r w:rsidR="004830E7" w:rsidRPr="004830E7">
        <w:t>2010 ;</w:t>
      </w:r>
      <w:proofErr w:type="gramEnd"/>
      <w:r w:rsidR="004830E7" w:rsidRPr="004830E7">
        <w:t xml:space="preserve">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w:t>
      </w:r>
      <w:proofErr w:type="spellStart"/>
      <w:r w:rsidR="004830E7">
        <w:t>Hayama</w:t>
      </w:r>
      <w:proofErr w:type="spellEnd"/>
      <w:r w:rsidR="004830E7">
        <w:t xml:space="preserve"> et al., 2003)</w:t>
      </w:r>
      <w:r w:rsidRPr="00E81A33">
        <w:t>,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F2E0D">
        <w:t xml:space="preserve">Species with wide natural distributions can also segregate for multiple distinct photoperiod-related flowering responses: </w:t>
      </w:r>
      <w:r w:rsidR="001E4573">
        <w:t>distinct</w:t>
      </w:r>
      <w:r w:rsidR="004F2E0D">
        <w:t xml:space="preserve"> populations of sunflower (</w:t>
      </w:r>
      <w:r w:rsidR="004F2E0D" w:rsidRPr="009135C1">
        <w:rPr>
          <w:i/>
          <w:iCs/>
        </w:rPr>
        <w:t>Helianthus ann</w:t>
      </w:r>
      <w:r w:rsidR="009135C1">
        <w:rPr>
          <w:i/>
          <w:iCs/>
        </w:rPr>
        <w:t>u</w:t>
      </w:r>
      <w:r w:rsidR="004F2E0D" w:rsidRPr="009135C1">
        <w:rPr>
          <w:i/>
          <w:iCs/>
        </w:rPr>
        <w:t>us</w:t>
      </w:r>
      <w:r w:rsidR="004F2E0D">
        <w:t xml:space="preserve">) </w:t>
      </w:r>
      <w:r w:rsidR="001E4573">
        <w:t xml:space="preserve">exhibit </w:t>
      </w:r>
      <w:r w:rsidR="004F2E0D">
        <w:t>day-neutra</w:t>
      </w:r>
      <w:r w:rsidR="001E4573">
        <w:t xml:space="preserve">l, facultative short day, and facultative long-day responses, which vary with their environment (Blackman, </w:t>
      </w:r>
      <w:commentRangeStart w:id="10"/>
      <w:r w:rsidR="001E4573">
        <w:t>2013</w:t>
      </w:r>
      <w:commentRangeEnd w:id="10"/>
      <w:r w:rsidR="00882179">
        <w:rPr>
          <w:rStyle w:val="CommentReference"/>
        </w:rPr>
        <w:commentReference w:id="10"/>
      </w:r>
      <w:r w:rsidR="001E4573">
        <w:t>).</w:t>
      </w:r>
    </w:p>
    <w:p w14:paraId="77913E7A" w14:textId="1E428124" w:rsidR="007C5A21" w:rsidRPr="007C5A21" w:rsidRDefault="00BF3B0D" w:rsidP="00BF3B0D">
      <w:pPr>
        <w:ind w:firstLine="720"/>
        <w:rPr>
          <w:i/>
          <w:iCs/>
        </w:rPr>
      </w:pPr>
      <w:r>
        <w:t>Distinct</w:t>
      </w:r>
      <w:r w:rsidR="002D5AB7">
        <w:t xml:space="preserve"> genetic responses that are detectable in different environments are known as genotype by environment interactions, or GxE. The methodology commonly employed to study </w:t>
      </w:r>
      <w:ins w:id="11" w:author="Juenger, Thomas E" w:date="2020-10-12T12:05:00Z">
        <w:r w:rsidR="00A141A4">
          <w:t xml:space="preserve">natural </w:t>
        </w:r>
      </w:ins>
      <w:r w:rsidR="002D5AB7">
        <w:t xml:space="preserve">variation in GxE include common gardens and reciprocal transplant experiments between contrasting </w:t>
      </w:r>
      <w:commentRangeStart w:id="12"/>
      <w:r w:rsidR="002D5AB7">
        <w:t>environments</w:t>
      </w:r>
      <w:commentRangeEnd w:id="12"/>
      <w:r w:rsidR="00A141A4">
        <w:rPr>
          <w:rStyle w:val="CommentReference"/>
        </w:rPr>
        <w:commentReference w:id="12"/>
      </w:r>
      <w:r w:rsidR="002D5AB7">
        <w:t xml:space="preserve">. These methods have been used in wild species to uncover </w:t>
      </w:r>
      <w:r>
        <w:t xml:space="preserve">widely varying genetic responsiveness to photoperiod-cued flowering (Brachi et al 2010; Blackman 2013; Dittmar et al., 2014; Henry et al., 2014; </w:t>
      </w:r>
      <w:proofErr w:type="spellStart"/>
      <w:r>
        <w:t>Agren</w:t>
      </w:r>
      <w:proofErr w:type="spellEnd"/>
      <w:r>
        <w:t xml:space="preserve"> et al 2016). </w:t>
      </w:r>
      <w:commentRangeStart w:id="13"/>
      <w:r>
        <w:t>In</w:t>
      </w:r>
      <w:commentRangeEnd w:id="13"/>
      <w:r w:rsidR="000900E8">
        <w:rPr>
          <w:rStyle w:val="CommentReference"/>
        </w:rPr>
        <w:commentReference w:id="13"/>
      </w:r>
      <w:r>
        <w:t xml:space="preserve"> crop species, altering the timing of flowering has been a major </w:t>
      </w:r>
      <w:r w:rsidR="009C5238">
        <w:t xml:space="preserve">crop improvement strategy to adapt crops for local or future environments (Jung &amp; Müller, 2009). Changing flowering responsiveness to photoperiod cues has allowed geographic range expansion and </w:t>
      </w:r>
      <w:r w:rsidR="009C5238">
        <w:lastRenderedPageBreak/>
        <w:t xml:space="preserve">increased yields in a number of cereal species </w:t>
      </w:r>
      <w:r w:rsidR="009C5238" w:rsidRPr="009C5238">
        <w:t xml:space="preserve">(Turner et al., 2005; Faure et al., 2012; Hung et al., 2012; </w:t>
      </w:r>
      <w:proofErr w:type="spellStart"/>
      <w:r w:rsidR="009C5238" w:rsidRPr="009C5238">
        <w:t>Zakhrabekova</w:t>
      </w:r>
      <w:proofErr w:type="spellEnd"/>
      <w:r w:rsidR="009C5238" w:rsidRPr="009C5238">
        <w:t xml:space="preserve"> et al., 2012; Yang et al., 2013)</w:t>
      </w:r>
      <w:r w:rsidR="002D5AB7">
        <w:t xml:space="preserve"> and other crops (Pin et al., 2012; Weller et al., 2012)</w:t>
      </w:r>
      <w:r w:rsidR="009C5238">
        <w:t>.</w:t>
      </w:r>
      <w:r w:rsidR="005E25C9">
        <w:t xml:space="preserve"> </w:t>
      </w:r>
      <w:r>
        <w:t xml:space="preserve">However, the majority of studies of flowering GxE have used inbreeding, short-lived species. It is not clear whether insights from these species can be extrapolated to species with different life </w:t>
      </w:r>
      <w:commentRangeStart w:id="14"/>
      <w:r>
        <w:t>histories</w:t>
      </w:r>
      <w:commentRangeEnd w:id="14"/>
      <w:r w:rsidR="00B75058">
        <w:rPr>
          <w:rStyle w:val="CommentReference"/>
        </w:rPr>
        <w:commentReference w:id="14"/>
      </w:r>
      <w:r>
        <w:t xml:space="preserve">.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1E4573">
        <w:t>GxE</w:t>
      </w:r>
      <w:r w:rsidR="0067259B">
        <w:t xml:space="preserve">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individuals, </w:t>
      </w:r>
      <w:r w:rsidR="002D5AB7">
        <w:t>and have divergent leaf and whole plant morphologies (Casler et al 2007; Lowry et al 2014; Casler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xml:space="preserve">. Genetic differences in flowering date and photoperiod response across these genetic subpopulations will be an early point of exploitation in biomass crop </w:t>
      </w:r>
      <w:commentRangeStart w:id="15"/>
      <w:r w:rsidR="00CB22A9">
        <w:t>breeding</w:t>
      </w:r>
      <w:commentRangeEnd w:id="15"/>
      <w:r w:rsidR="000900E8">
        <w:rPr>
          <w:rStyle w:val="CommentReference"/>
        </w:rPr>
        <w:commentReference w:id="15"/>
      </w:r>
      <w:r w:rsidR="00CB22A9">
        <w:t>.</w:t>
      </w:r>
    </w:p>
    <w:p w14:paraId="7DFF4020" w14:textId="748E15DB" w:rsidR="004144D8" w:rsidRDefault="00A70A2A" w:rsidP="004144D8">
      <w:pPr>
        <w:ind w:firstLine="720"/>
      </w:pPr>
      <w:r>
        <w:t>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w:t>
      </w:r>
      <w:ins w:id="16" w:author="Juenger, Thomas E" w:date="2020-10-12T12:22:00Z">
        <w:r w:rsidR="000900E8">
          <w:t>n outbred</w:t>
        </w:r>
      </w:ins>
      <w:r>
        <w:t xml:space="preserve"> </w:t>
      </w:r>
      <w:commentRangeStart w:id="17"/>
      <w:r>
        <w:t>F2</w:t>
      </w:r>
      <w:commentRangeEnd w:id="17"/>
      <w:r w:rsidR="000900E8">
        <w:rPr>
          <w:rStyle w:val="CommentReference"/>
        </w:rPr>
        <w:commentReference w:id="17"/>
      </w:r>
      <w:r>
        <w:t xml:space="preserve">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438B3CD7" w:rsidR="00E466BF" w:rsidRPr="00723A28" w:rsidRDefault="007301E5" w:rsidP="004144D8">
      <w:pPr>
        <w:rPr>
          <w:b/>
          <w:bCs/>
        </w:rPr>
      </w:pPr>
      <w:commentRangeStart w:id="18"/>
      <w:commentRangeEnd w:id="18"/>
      <w:r>
        <w:rPr>
          <w:rStyle w:val="CommentReference"/>
        </w:rPr>
        <w:commentReference w:id="18"/>
      </w:r>
      <w:r w:rsidR="00233D87">
        <w:rPr>
          <w:b/>
          <w:bCs/>
        </w:rPr>
        <w:br w:type="column"/>
      </w:r>
      <w:r w:rsidR="001B6997">
        <w:rPr>
          <w:b/>
          <w:bCs/>
        </w:rPr>
        <w:lastRenderedPageBreak/>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4ED4825D"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1E4573">
        <w:t>;</w:t>
      </w:r>
      <w:r w:rsidR="00263D55">
        <w:t xml:space="preserve"> Lovell et al 202X</w:t>
      </w:r>
      <w:r w:rsidR="008934C9">
        <w:t>)</w:t>
      </w:r>
      <w:r w:rsidR="00E9448A">
        <w:t>.</w:t>
      </w:r>
      <w:r w:rsidR="002B031D">
        <w:t xml:space="preserve"> The four northernmost common gardens </w:t>
      </w:r>
      <w:r w:rsidR="009135C1">
        <w:t>(hereafter ‘North’ gardens) we</w:t>
      </w:r>
      <w:r w:rsidR="002B031D">
        <w:t xml:space="preserve">re located within the natural range of the Midwestern genetic subpopulation, while the three Texas common gardens </w:t>
      </w:r>
      <w:r w:rsidR="009135C1">
        <w:t>(hereafter ‘Texas’ gardens) we</w:t>
      </w:r>
      <w:r w:rsidR="002B031D">
        <w:t xml:space="preserve">re located within the natural range of the Gulf subpopulation, and the Oklahoma common garden </w:t>
      </w:r>
      <w:r w:rsidR="009135C1">
        <w:t>wa</w:t>
      </w:r>
      <w:r w:rsidR="00032898">
        <w:t>s located near the natural range limits of both the Gulf and the Midwestern subpopulations.</w:t>
      </w:r>
      <w:r w:rsidR="00E9448A">
        <w:t xml:space="preserve"> </w:t>
      </w:r>
      <w:r w:rsidR="00263D55">
        <w:t xml:space="preserve">We scored plant </w:t>
      </w:r>
      <w:commentRangeStart w:id="19"/>
      <w:proofErr w:type="spellStart"/>
      <w:r w:rsidR="00263D55">
        <w:t>greenup</w:t>
      </w:r>
      <w:commentRangeEnd w:id="19"/>
      <w:proofErr w:type="spellEnd"/>
      <w:r w:rsidR="00B64E45">
        <w:rPr>
          <w:rStyle w:val="CommentReference"/>
        </w:rPr>
        <w:commentReference w:id="19"/>
      </w:r>
      <w:r w:rsidR="00263D55">
        <w:t xml:space="preserve"> and flowering at these common gardens every two days</w:t>
      </w:r>
      <w:r w:rsidR="00384C59">
        <w:t>. The Gulf and Midwest</w:t>
      </w:r>
      <w:r w:rsidR="00263D55">
        <w:t xml:space="preserve"> genetic subpopulations had the most distinct phenological responses across our common gardens</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gardens, Gulf genotypes typically greened up before and flowered after Midwestern </w:t>
      </w:r>
      <w:r w:rsidR="0041698C">
        <w:t>genotypes</w:t>
      </w:r>
      <w:r w:rsidR="00032898">
        <w:t xml:space="preserve">, while at the </w:t>
      </w:r>
      <w:r w:rsidR="009135C1">
        <w:t>North</w:t>
      </w:r>
      <w:r w:rsidR="00032898">
        <w:t xml:space="preserve">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greenup between the </w:t>
      </w:r>
      <w:r w:rsidR="00455BD5">
        <w:t>North and</w:t>
      </w:r>
      <w:r w:rsidR="0052324B">
        <w:t xml:space="preserve"> Texas common gardens and </w:t>
      </w:r>
      <w:r w:rsidR="00384C59">
        <w:t>contributed to</w:t>
      </w:r>
      <w:r w:rsidR="0052324B">
        <w:t xml:space="preserve"> positive phenotypic correlations for flowering time </w:t>
      </w:r>
      <w:r w:rsidR="00BC47FE">
        <w:t>which increased at</w:t>
      </w:r>
      <w:r w:rsidR="00455BD5">
        <w:t xml:space="preserve"> more northern gardens</w:t>
      </w:r>
      <w:r w:rsidR="00BC47FE">
        <w:t xml:space="preserve"> </w:t>
      </w:r>
      <w:r w:rsidR="0052324B">
        <w:t>(Figure 1B</w:t>
      </w:r>
      <w:r w:rsidR="00BC47FE">
        <w:t>).</w:t>
      </w:r>
    </w:p>
    <w:p w14:paraId="6B916E93" w14:textId="454BDC7D" w:rsidR="00CE4B3B" w:rsidRDefault="00CE4B3B" w:rsidP="00263D55">
      <w:pPr>
        <w:ind w:firstLine="720"/>
      </w:pPr>
    </w:p>
    <w:p w14:paraId="0A566E39" w14:textId="6C6E08F7" w:rsidR="00CE4B3B" w:rsidRDefault="00CE4B3B" w:rsidP="00263D55">
      <w:pPr>
        <w:ind w:firstLine="720"/>
      </w:pPr>
    </w:p>
    <w:p w14:paraId="545AEDCE" w14:textId="3F61DE43" w:rsidR="00233D87" w:rsidRDefault="00233D87" w:rsidP="00263D55">
      <w:pPr>
        <w:ind w:firstLine="720"/>
      </w:pPr>
    </w:p>
    <w:p w14:paraId="289895CB" w14:textId="00B76457" w:rsidR="00233D87" w:rsidRDefault="00233D87" w:rsidP="00263D55">
      <w:pPr>
        <w:ind w:firstLine="720"/>
      </w:pPr>
    </w:p>
    <w:p w14:paraId="16911E0C" w14:textId="583A6DED" w:rsidR="00233D87" w:rsidRDefault="00233D87" w:rsidP="00263D55">
      <w:pPr>
        <w:ind w:firstLine="720"/>
      </w:pPr>
    </w:p>
    <w:p w14:paraId="549811F3" w14:textId="68F56833" w:rsidR="00233D87" w:rsidRDefault="00233D87" w:rsidP="00263D55">
      <w:pPr>
        <w:ind w:firstLine="720"/>
      </w:pPr>
    </w:p>
    <w:p w14:paraId="29AB4CF6" w14:textId="2BB44A71" w:rsidR="00233D87" w:rsidRDefault="00233D87" w:rsidP="00263D55">
      <w:pPr>
        <w:ind w:firstLine="720"/>
      </w:pPr>
    </w:p>
    <w:p w14:paraId="3E98990F" w14:textId="7F349D47" w:rsidR="00233D87" w:rsidRDefault="00233D87" w:rsidP="00263D55">
      <w:pPr>
        <w:ind w:firstLine="720"/>
      </w:pPr>
    </w:p>
    <w:p w14:paraId="620AA3F4" w14:textId="77777777" w:rsidR="00233D87" w:rsidRDefault="00233D87" w:rsidP="00263D55">
      <w:pPr>
        <w:ind w:firstLine="720"/>
      </w:pPr>
    </w:p>
    <w:p w14:paraId="6A0D6E32" w14:textId="4D40A1C7" w:rsidR="00CE4B3B" w:rsidRPr="00233D87" w:rsidRDefault="00233D87" w:rsidP="00FD4E05">
      <w:pPr>
        <w:rPr>
          <w:i/>
          <w:iCs/>
          <w:sz w:val="18"/>
          <w:szCs w:val="18"/>
        </w:rPr>
      </w:pPr>
      <w:r>
        <w:rPr>
          <w:i/>
          <w:iCs/>
          <w:sz w:val="18"/>
          <w:szCs w:val="18"/>
        </w:rPr>
        <w:br w:type="column"/>
      </w:r>
      <w:commentRangeStart w:id="20"/>
      <w:r w:rsidR="00AC32B9" w:rsidRPr="00233D87">
        <w:rPr>
          <w:i/>
          <w:iCs/>
          <w:sz w:val="18"/>
          <w:szCs w:val="18"/>
        </w:rPr>
        <w:lastRenderedPageBreak/>
        <w:t>Figure</w:t>
      </w:r>
      <w:commentRangeEnd w:id="20"/>
      <w:r w:rsidR="007301E5">
        <w:rPr>
          <w:rStyle w:val="CommentReference"/>
        </w:rPr>
        <w:commentReference w:id="20"/>
      </w:r>
      <w:r w:rsidR="00AC32B9" w:rsidRPr="00233D87">
        <w:rPr>
          <w:i/>
          <w:iCs/>
          <w:sz w:val="18"/>
          <w:szCs w:val="18"/>
        </w:rPr>
        <w:t xml:space="preserve"> 1.</w:t>
      </w:r>
      <w:r w:rsidR="001A47B0" w:rsidRPr="00233D87">
        <w:rPr>
          <w:i/>
          <w:iCs/>
          <w:sz w:val="18"/>
          <w:szCs w:val="18"/>
        </w:rPr>
        <w:t xml:space="preserve"> </w:t>
      </w:r>
      <w:r w:rsidR="00C6280E" w:rsidRPr="00233D87">
        <w:rPr>
          <w:i/>
          <w:iCs/>
          <w:sz w:val="18"/>
          <w:szCs w:val="18"/>
        </w:rPr>
        <w:t>A)</w:t>
      </w:r>
      <w:r w:rsidR="0046160E" w:rsidRPr="00233D87">
        <w:rPr>
          <w:i/>
          <w:iCs/>
          <w:sz w:val="18"/>
          <w:szCs w:val="18"/>
        </w:rPr>
        <w:t xml:space="preserve"> Map and trait histograms</w:t>
      </w:r>
      <w:r w:rsidR="00390283" w:rsidRPr="00233D87">
        <w:rPr>
          <w:i/>
          <w:iCs/>
          <w:sz w:val="18"/>
          <w:szCs w:val="18"/>
        </w:rPr>
        <w:t xml:space="preserve"> of greenup and flowering dates across two genetically distinct switchgrass subpopulations</w:t>
      </w:r>
      <w:r w:rsidR="00AA7898" w:rsidRPr="00233D87">
        <w:rPr>
          <w:i/>
          <w:iCs/>
          <w:sz w:val="18"/>
          <w:szCs w:val="18"/>
        </w:rPr>
        <w:t xml:space="preserve"> </w:t>
      </w:r>
      <w:r w:rsidR="009D7E32" w:rsidRPr="00233D87">
        <w:rPr>
          <w:i/>
          <w:iCs/>
          <w:sz w:val="18"/>
          <w:szCs w:val="18"/>
        </w:rPr>
        <w:t>and</w:t>
      </w:r>
      <w:r w:rsidR="00AA7898" w:rsidRPr="00233D87">
        <w:rPr>
          <w:i/>
          <w:iCs/>
          <w:sz w:val="18"/>
          <w:szCs w:val="18"/>
        </w:rPr>
        <w:t xml:space="preserve"> eight common gardens</w:t>
      </w:r>
      <w:r w:rsidR="00390283" w:rsidRPr="00233D87">
        <w:rPr>
          <w:i/>
          <w:iCs/>
          <w:sz w:val="18"/>
          <w:szCs w:val="18"/>
        </w:rPr>
        <w:t xml:space="preserve">. </w:t>
      </w:r>
      <w:r w:rsidR="00AA7898" w:rsidRPr="00233D87">
        <w:rPr>
          <w:i/>
          <w:iCs/>
          <w:sz w:val="18"/>
          <w:szCs w:val="18"/>
        </w:rPr>
        <w:t xml:space="preserve">Purple represents </w:t>
      </w:r>
      <w:r w:rsidR="00980A54" w:rsidRPr="00233D87">
        <w:rPr>
          <w:i/>
          <w:iCs/>
          <w:sz w:val="18"/>
          <w:szCs w:val="18"/>
        </w:rPr>
        <w:t>individuals from</w:t>
      </w:r>
      <w:r w:rsidR="00B72807" w:rsidRPr="00233D87">
        <w:rPr>
          <w:i/>
          <w:iCs/>
          <w:sz w:val="18"/>
          <w:szCs w:val="18"/>
        </w:rPr>
        <w:t xml:space="preserve"> </w:t>
      </w:r>
      <w:r w:rsidR="00AA7898" w:rsidRPr="00233D87">
        <w:rPr>
          <w:i/>
          <w:iCs/>
          <w:sz w:val="18"/>
          <w:szCs w:val="18"/>
        </w:rPr>
        <w:t xml:space="preserve">the Midwest </w:t>
      </w:r>
      <w:r w:rsidR="00E22A87" w:rsidRPr="00233D87">
        <w:rPr>
          <w:i/>
          <w:iCs/>
          <w:sz w:val="18"/>
          <w:szCs w:val="18"/>
        </w:rPr>
        <w:t xml:space="preserve">genetic </w:t>
      </w:r>
      <w:r w:rsidR="00AA7898" w:rsidRPr="00233D87">
        <w:rPr>
          <w:i/>
          <w:iCs/>
          <w:sz w:val="18"/>
          <w:szCs w:val="18"/>
        </w:rPr>
        <w:t xml:space="preserve">subpopulation, and pink </w:t>
      </w:r>
      <w:r w:rsidR="00B72807" w:rsidRPr="00233D87">
        <w:rPr>
          <w:i/>
          <w:iCs/>
          <w:sz w:val="18"/>
          <w:szCs w:val="18"/>
        </w:rPr>
        <w:t xml:space="preserve">individuals from </w:t>
      </w:r>
      <w:r w:rsidR="00AA7898" w:rsidRPr="00233D87">
        <w:rPr>
          <w:i/>
          <w:iCs/>
          <w:sz w:val="18"/>
          <w:szCs w:val="18"/>
        </w:rPr>
        <w:t>the Gulf subpopulation. Vertical dashed line</w:t>
      </w:r>
      <w:r w:rsidR="00E22A87" w:rsidRPr="00233D87">
        <w:rPr>
          <w:i/>
          <w:iCs/>
          <w:sz w:val="18"/>
          <w:szCs w:val="18"/>
        </w:rPr>
        <w:t>s</w:t>
      </w:r>
      <w:r w:rsidR="00AA7898" w:rsidRPr="00233D87">
        <w:rPr>
          <w:i/>
          <w:iCs/>
          <w:sz w:val="18"/>
          <w:szCs w:val="18"/>
        </w:rPr>
        <w:t xml:space="preserve"> indicate</w:t>
      </w:r>
      <w:r w:rsidR="00E22A87" w:rsidRPr="00233D87">
        <w:rPr>
          <w:i/>
          <w:iCs/>
          <w:sz w:val="18"/>
          <w:szCs w:val="18"/>
        </w:rPr>
        <w:t xml:space="preserve"> </w:t>
      </w:r>
      <w:r w:rsidR="00AA7898" w:rsidRPr="00233D87">
        <w:rPr>
          <w:i/>
          <w:iCs/>
          <w:sz w:val="18"/>
          <w:szCs w:val="18"/>
        </w:rPr>
        <w:t>the summer solstice. Common gardens are arranged in latitudinal order. B) Phenotypic correlations between clonal replicates planted at eight common gardens</w:t>
      </w:r>
      <w:r w:rsidR="001A47B0" w:rsidRPr="00233D87">
        <w:rPr>
          <w:i/>
          <w:iCs/>
          <w:sz w:val="18"/>
          <w:szCs w:val="18"/>
        </w:rPr>
        <w:t>, within and between two genetic subpopulations</w:t>
      </w:r>
      <w:r w:rsidR="00AA7898" w:rsidRPr="00233D87">
        <w:rPr>
          <w:i/>
          <w:iCs/>
          <w:sz w:val="18"/>
          <w:szCs w:val="18"/>
        </w:rPr>
        <w:t xml:space="preserve">. </w:t>
      </w:r>
      <w:r w:rsidR="00390283" w:rsidRPr="00233D87">
        <w:rPr>
          <w:i/>
          <w:iCs/>
          <w:sz w:val="18"/>
          <w:szCs w:val="18"/>
        </w:rPr>
        <w:t xml:space="preserve"> </w:t>
      </w:r>
      <w:r w:rsidR="00C6280E" w:rsidRPr="00233D87">
        <w:rPr>
          <w:i/>
          <w:iCs/>
          <w:sz w:val="18"/>
          <w:szCs w:val="18"/>
        </w:rPr>
        <w:t xml:space="preserve">C) </w:t>
      </w:r>
      <w:r w:rsidR="00AC32B9" w:rsidRPr="00233D87">
        <w:rPr>
          <w:i/>
          <w:iCs/>
          <w:sz w:val="18"/>
          <w:szCs w:val="18"/>
        </w:rPr>
        <w:t xml:space="preserve">Narrow sense heritability of greenup and flowering within single common gardens </w:t>
      </w:r>
      <w:r w:rsidR="001A47B0" w:rsidRPr="00233D87">
        <w:rPr>
          <w:i/>
          <w:iCs/>
          <w:sz w:val="18"/>
          <w:szCs w:val="18"/>
        </w:rPr>
        <w:t xml:space="preserve">(purple) </w:t>
      </w:r>
      <w:r w:rsidR="00AC32B9" w:rsidRPr="00233D87">
        <w:rPr>
          <w:i/>
          <w:iCs/>
          <w:sz w:val="18"/>
          <w:szCs w:val="18"/>
        </w:rPr>
        <w:t>and across all eight common gardens</w:t>
      </w:r>
      <w:r w:rsidR="001A47B0" w:rsidRPr="00233D87">
        <w:rPr>
          <w:i/>
          <w:iCs/>
          <w:sz w:val="18"/>
          <w:szCs w:val="18"/>
        </w:rPr>
        <w:t xml:space="preserve"> (green)</w:t>
      </w:r>
      <w:r w:rsidR="007E4C5F" w:rsidRPr="00233D87">
        <w:rPr>
          <w:i/>
          <w:iCs/>
          <w:sz w:val="18"/>
          <w:szCs w:val="18"/>
        </w:rPr>
        <w:t>, within and between two genetic subpopulations</w:t>
      </w:r>
      <w:r w:rsidR="00E22A87" w:rsidRPr="00233D87">
        <w:rPr>
          <w:i/>
          <w:iCs/>
          <w:sz w:val="18"/>
          <w:szCs w:val="18"/>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769D99A3" w14:textId="7C2D1F0F" w:rsidR="00FB492B" w:rsidRDefault="0046160E" w:rsidP="00FD4E05">
      <w:r>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11"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4999F816" w:rsidR="0052324B" w:rsidRPr="005D2E94" w:rsidRDefault="00233D87" w:rsidP="0052324B">
      <w:pPr>
        <w:ind w:firstLine="720"/>
      </w:pPr>
      <w:r>
        <w:br w:type="column"/>
      </w:r>
      <w:r w:rsidR="0052324B">
        <w:lastRenderedPageBreak/>
        <w:t xml:space="preserve">We determined </w:t>
      </w:r>
      <w:r w:rsidR="00D807FC">
        <w:t>n</w:t>
      </w:r>
      <w:r w:rsidR="0052324B">
        <w:t>arrow-</w:t>
      </w:r>
      <w:commentRangeStart w:id="21"/>
      <w:r w:rsidR="0052324B">
        <w:t>sense</w:t>
      </w:r>
      <w:commentRangeEnd w:id="21"/>
      <w:r w:rsidR="007301E5">
        <w:rPr>
          <w:rStyle w:val="CommentReference"/>
        </w:rPr>
        <w:commentReference w:id="21"/>
      </w:r>
      <w:r w:rsidR="0052324B">
        <w:t xml:space="preserve"> </w:t>
      </w:r>
      <w:proofErr w:type="spellStart"/>
      <w:r w:rsidR="0052324B">
        <w:t>heritabilities</w:t>
      </w:r>
      <w:proofErr w:type="spellEnd"/>
      <w:r w:rsidR="0052324B">
        <w:t xml:space="preserve"> (h</w:t>
      </w:r>
      <w:r w:rsidR="0052324B">
        <w:rPr>
          <w:vertAlign w:val="superscript"/>
        </w:rPr>
        <w:t>2</w:t>
      </w:r>
      <w:r w:rsidR="0052324B">
        <w:t>)</w:t>
      </w:r>
      <w:r w:rsidR="0052324B">
        <w:rPr>
          <w:vertAlign w:val="superscript"/>
        </w:rPr>
        <w:t xml:space="preserve"> </w:t>
      </w:r>
      <w:r w:rsidR="0052324B">
        <w:t xml:space="preserve">for </w:t>
      </w:r>
      <w:proofErr w:type="spellStart"/>
      <w:r w:rsidR="0052324B">
        <w:t>greenup</w:t>
      </w:r>
      <w:proofErr w:type="spellEnd"/>
      <w:r w:rsidR="0052324B">
        <w:t xml:space="preserve"> and flowering dates at single gardens and across all eight common gardens (Figure 1C). To allow for the possibility that different subpopulations</w:t>
      </w:r>
      <w:r w:rsidR="00D807FC">
        <w:t xml:space="preserve"> </w:t>
      </w:r>
      <w:r w:rsidR="0052324B">
        <w:t>had different strengths of connection between these phenotypes and the genotypes (Korte and Farlow 2013), we determined h</w:t>
      </w:r>
      <w:r w:rsidR="0052324B">
        <w:rPr>
          <w:vertAlign w:val="superscript"/>
        </w:rPr>
        <w:t>2</w:t>
      </w:r>
      <w:r w:rsidR="0052324B">
        <w:t xml:space="preserve"> both within and across the Midwestern and Gulf subpopulations. </w:t>
      </w:r>
      <w:r w:rsidR="00577600">
        <w:t>At individual</w:t>
      </w:r>
      <w:r w:rsidR="0052324B">
        <w:t xml:space="preserve"> gardens, h</w:t>
      </w:r>
      <w:r w:rsidR="0052324B">
        <w:rPr>
          <w:vertAlign w:val="superscript"/>
        </w:rPr>
        <w:t>2</w:t>
      </w:r>
      <w:r w:rsidR="0052324B">
        <w:t xml:space="preserve"> were typically quite high: </w:t>
      </w:r>
      <w:r w:rsidR="00F957C3">
        <w:t>5</w:t>
      </w:r>
      <w:r w:rsidR="00934EA3">
        <w:t>9</w:t>
      </w:r>
      <w:r w:rsidR="0052324B">
        <w:t>% on average for greenup date, and 8</w:t>
      </w:r>
      <w:r w:rsidR="00934EA3">
        <w:t>7</w:t>
      </w:r>
      <w:r w:rsidR="0052324B">
        <w:t>% for flowering date. However, h</w:t>
      </w:r>
      <w:r w:rsidR="0052324B">
        <w:rPr>
          <w:vertAlign w:val="superscript"/>
        </w:rPr>
        <w:t>2</w:t>
      </w:r>
      <w:r w:rsidR="0052324B">
        <w:t xml:space="preserve"> </w:t>
      </w:r>
      <w:r w:rsidR="00577600">
        <w:t>were variable across common gardens</w:t>
      </w:r>
      <w:r w:rsidR="0052324B">
        <w:t xml:space="preserve">, </w:t>
      </w:r>
      <w:r w:rsidR="00BC47FE">
        <w:t>particularly</w:t>
      </w:r>
      <w:r w:rsidR="0052324B">
        <w:t xml:space="preserve"> for greenup at our OK and NE gardens. Greenup dates at these sites were uncorrelated </w:t>
      </w:r>
      <w:r w:rsidR="00BC47FE">
        <w:t xml:space="preserve">or negatively correlated </w:t>
      </w:r>
      <w:r w:rsidR="0052324B">
        <w:t>with greenup dates for clonal replicates at other sites (Figure 1B). These negative and small correlations undoubtedly contributed to the low h</w:t>
      </w:r>
      <w:r w:rsidR="0052324B">
        <w:rPr>
          <w:vertAlign w:val="superscript"/>
        </w:rPr>
        <w:t>2</w:t>
      </w:r>
      <w:r w:rsidR="0052324B">
        <w:t xml:space="preserve"> values for greenup and flowering date across all eight sites: h</w:t>
      </w:r>
      <w:r w:rsidR="0052324B">
        <w:rPr>
          <w:vertAlign w:val="superscript"/>
        </w:rPr>
        <w:t>2</w:t>
      </w:r>
      <w:r w:rsidR="0052324B">
        <w:t xml:space="preserve"> was </w:t>
      </w:r>
      <w:r w:rsidR="00BC47FE">
        <w:t>0.</w:t>
      </w:r>
      <w:r w:rsidR="00581C71">
        <w:t>8</w:t>
      </w:r>
      <w:r w:rsidR="0052324B">
        <w:t xml:space="preserve">% for greenup and </w:t>
      </w:r>
      <w:r w:rsidR="00581C71">
        <w:t>23.2</w:t>
      </w:r>
      <w:r w:rsidR="0052324B">
        <w:t>% for flowering date</w:t>
      </w:r>
      <w:r w:rsidR="00581C71">
        <w:t xml:space="preserve"> </w:t>
      </w:r>
      <w:r w:rsidR="001E4573">
        <w:t>in models including all sites</w:t>
      </w:r>
      <w:r w:rsidR="0052324B">
        <w:t xml:space="preserve">. These data indicated the presence of numerous rank-changing genotype by environment interactions for these phenotypes across these common </w:t>
      </w:r>
      <w:commentRangeStart w:id="22"/>
      <w:r w:rsidR="0052324B">
        <w:t>gardens</w:t>
      </w:r>
      <w:commentRangeEnd w:id="22"/>
      <w:r w:rsidR="00AF4591">
        <w:rPr>
          <w:rStyle w:val="CommentReference"/>
        </w:rPr>
        <w:commentReference w:id="22"/>
      </w:r>
      <w:r w:rsidR="0052324B">
        <w:t>.</w:t>
      </w:r>
    </w:p>
    <w:p w14:paraId="7AE69B1E" w14:textId="69AA4FE2"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ins w:id="23" w:author="Juenger, Thomas E" w:date="2020-10-12T12:47:00Z">
        <w:r w:rsidR="009B71DE">
          <w:t xml:space="preserve">environmental factors like </w:t>
        </w:r>
      </w:ins>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Casler 2012</w:t>
      </w:r>
      <w:r w:rsidR="00CB22A9" w:rsidRPr="00CB22A9">
        <w:t xml:space="preserve">, Hartman et al 2012, Hartman &amp; </w:t>
      </w:r>
      <w:proofErr w:type="spellStart"/>
      <w:r w:rsidR="00CB22A9" w:rsidRPr="00CB22A9">
        <w:t>Nippert</w:t>
      </w:r>
      <w:proofErr w:type="spellEnd"/>
      <w:r w:rsidR="00CB22A9" w:rsidRPr="00CB22A9">
        <w:t xml:space="preserve"> 2012</w:t>
      </w:r>
      <w:r w:rsidR="008E30F5" w:rsidRPr="00CB22A9">
        <w:t>)</w:t>
      </w:r>
      <w:r w:rsidR="007C5A21" w:rsidRPr="00CB22A9">
        <w:t>.</w:t>
      </w:r>
      <w:r w:rsidR="007C5A21">
        <w:t xml:space="preserve"> To evaluate these cues as genetic triggers of flowering, we defined </w:t>
      </w:r>
      <w:r w:rsidR="00741398">
        <w:t xml:space="preserve">greenup </w:t>
      </w:r>
      <w:commentRangeStart w:id="24"/>
      <w:r w:rsidR="00741398">
        <w:t xml:space="preserve">and </w:t>
      </w:r>
      <w:r w:rsidR="007C5A21">
        <w:t>flowering as functions of nine environmental cues</w:t>
      </w:r>
      <w:commentRangeEnd w:id="24"/>
      <w:r w:rsidR="009B71DE">
        <w:rPr>
          <w:rStyle w:val="CommentReference"/>
        </w:rPr>
        <w:commentReference w:id="24"/>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-related traits across our eight common garden sites</w:t>
      </w:r>
      <w:ins w:id="25" w:author="Juenger, Thomas E" w:date="2020-10-12T12:42:00Z">
        <w:r w:rsidR="00AF4591">
          <w:t xml:space="preserve"> using linear mixed models</w:t>
        </w:r>
      </w:ins>
      <w:r w:rsidR="007C5A21">
        <w:t xml:space="preserve">.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w:t>
      </w:r>
      <w:r w:rsidR="00455BD5">
        <w:t>North and Texas set of gardens.</w:t>
      </w:r>
    </w:p>
    <w:p w14:paraId="63C6629E" w14:textId="49E1E83E"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cues (Supplementary Figure/Table).</w:t>
      </w:r>
      <w:r w:rsidR="00445456">
        <w:t xml:space="preserve"> </w:t>
      </w:r>
      <w:r w:rsidR="00975229">
        <w:t xml:space="preserve">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w:t>
      </w:r>
      <w:r w:rsidR="00D862AA">
        <w:t xml:space="preserve">G and GxE estimates for greenup date were </w:t>
      </w:r>
      <w:r w:rsidR="00581C71">
        <w:t>significantly</w:t>
      </w:r>
      <w:r w:rsidR="00D862AA">
        <w:t xml:space="preserve"> higher </w:t>
      </w:r>
      <w:r w:rsidR="00547E2C">
        <w:t xml:space="preserve">when the sites were restricted to either </w:t>
      </w:r>
      <w:r w:rsidR="00455BD5">
        <w:t>the Texas or North set of gardens</w:t>
      </w:r>
      <w:r w:rsidR="00547E2C">
        <w:t xml:space="preserve">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p>
    <w:p w14:paraId="3D48899C" w14:textId="5B3BB588" w:rsidR="00741E58" w:rsidRDefault="00D862AA" w:rsidP="00973DCA">
      <w:pPr>
        <w:ind w:firstLine="720"/>
      </w:pPr>
      <w:r>
        <w:t>In contrast</w:t>
      </w:r>
      <w:r w:rsidR="009769D6">
        <w:t xml:space="preserve"> to greenup date, flowering date had moderate </w:t>
      </w:r>
      <w:r w:rsidR="002B1044">
        <w:t>G and GxE</w:t>
      </w:r>
      <w:r w:rsidR="0074227B">
        <w:t xml:space="preserve">, and these values were significantly increased by defining flowering as functions of weather based environmental cues (Figure 1D). In the Gulf subpopulation, </w:t>
      </w:r>
      <w:r w:rsidR="00975229">
        <w:t xml:space="preserve">a </w:t>
      </w:r>
      <w:r w:rsidR="0074227B">
        <w:t xml:space="preserve">daylength </w:t>
      </w:r>
      <w:r w:rsidR="00975229">
        <w:t xml:space="preserve">cue </w:t>
      </w:r>
      <w:r w:rsidR="0074227B">
        <w:t>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975229">
        <w:t xml:space="preserve">a </w:t>
      </w:r>
      <w:r w:rsidR="00CC31A5">
        <w:t xml:space="preserve">cumulative GDD </w:t>
      </w:r>
      <w:r w:rsidR="00975229">
        <w:t xml:space="preserve">cue </w:t>
      </w:r>
      <w:r w:rsidR="00CC31A5">
        <w:t>explained more G</w:t>
      </w:r>
      <w:r w:rsidR="005C5A80">
        <w:t xml:space="preserve"> </w:t>
      </w:r>
      <w:r w:rsidR="00975229">
        <w:t xml:space="preserve">than flowering date  </w:t>
      </w:r>
      <w:r w:rsidR="005C5A80">
        <w:t>(5.8% +/- 2.8% vs 23.8% +/- 6.1%)</w:t>
      </w:r>
      <w:r w:rsidR="00CC31A5">
        <w:t>, while three additional cues, daylength, rainfall between greenup and flowering, and rainfall in the five days before flowering, explained more G and GxE</w:t>
      </w:r>
      <w:r w:rsidR="00975229">
        <w:t xml:space="preserve"> than flowering date</w:t>
      </w:r>
      <w:r w:rsidR="005C5A80">
        <w:t xml:space="preserve"> (Figure 1D)</w:t>
      </w:r>
      <w:r w:rsidR="00CC31A5">
        <w:t xml:space="preserve">. </w:t>
      </w:r>
      <w:r w:rsidR="0074227B">
        <w:t xml:space="preserve">G and GxE estimates were also higher when the common gardens were restricted to either </w:t>
      </w:r>
      <w:r w:rsidR="00455BD5">
        <w:t xml:space="preserve">the </w:t>
      </w:r>
      <w:r w:rsidR="0074227B">
        <w:t>Texas or the North</w:t>
      </w:r>
      <w:r w:rsidR="00455BD5">
        <w:t xml:space="preserve"> gardens</w:t>
      </w:r>
      <w:r w:rsidR="0074227B">
        <w:t xml:space="preserve">.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lastRenderedPageBreak/>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commentRangeStart w:id="26"/>
      <w:r>
        <w:rPr>
          <w:i/>
          <w:iCs/>
        </w:rPr>
        <w:t>Genetic effects of</w:t>
      </w:r>
      <w:r w:rsidR="00020495">
        <w:rPr>
          <w:i/>
          <w:iCs/>
        </w:rPr>
        <w:t xml:space="preserve"> greenup and flowering as functions of environmental cues</w:t>
      </w:r>
      <w:commentRangeEnd w:id="26"/>
      <w:r w:rsidR="007E039C">
        <w:rPr>
          <w:rStyle w:val="CommentReference"/>
        </w:rPr>
        <w:commentReference w:id="26"/>
      </w:r>
    </w:p>
    <w:p w14:paraId="41E69073" w14:textId="4AA488BB" w:rsidR="00975229" w:rsidRDefault="00177EE0" w:rsidP="009F697B">
      <w:r>
        <w:tab/>
      </w:r>
      <w:r w:rsidR="000F364E">
        <w:t>Across our eight common gardens, we</w:t>
      </w:r>
      <w:r w:rsidR="006279C0">
        <w:t xml:space="preserve"> observed</w:t>
      </w:r>
      <w:r w:rsidR="000F364E">
        <w:t xml:space="preserve"> heritable genetic variation for two distinct flowering time cues</w:t>
      </w:r>
      <w:r w:rsidR="00975229">
        <w:t xml:space="preserve"> in our two genetic subpopulations</w:t>
      </w:r>
      <w:r w:rsidR="000F364E">
        <w:t xml:space="preserve">, and little heritable genetic variation for </w:t>
      </w:r>
      <w:r w:rsidR="006279C0">
        <w:t xml:space="preserve">greenup date. </w:t>
      </w:r>
      <w:r>
        <w:t xml:space="preserve">We </w:t>
      </w:r>
      <w:r w:rsidR="006279C0">
        <w:t xml:space="preserve">therefore </w:t>
      </w:r>
      <w:r w:rsidR="00975229">
        <w:t xml:space="preserve">used genome-wide </w:t>
      </w:r>
      <w:commentRangeStart w:id="27"/>
      <w:r w:rsidR="00975229">
        <w:t xml:space="preserve">association on genetic BLUPs </w:t>
      </w:r>
      <w:commentRangeEnd w:id="27"/>
      <w:r w:rsidR="006B1536">
        <w:rPr>
          <w:rStyle w:val="CommentReference"/>
        </w:rPr>
        <w:commentReference w:id="27"/>
      </w:r>
      <w:r w:rsidR="00975229">
        <w:t>to evaluate</w:t>
      </w:r>
      <w:r w:rsidR="008945E9">
        <w:t xml:space="preserve"> </w:t>
      </w:r>
      <w:r w:rsidR="005F664E">
        <w:t>consistent genetic associations</w:t>
      </w:r>
      <w:r w:rsidR="008945E9">
        <w:t xml:space="preserve"> for flowering</w:t>
      </w:r>
      <w:r w:rsidR="006279C0">
        <w:t xml:space="preserve"> </w:t>
      </w:r>
      <w:r w:rsidR="003B3194">
        <w:t xml:space="preserve">as functions </w:t>
      </w:r>
      <w:r w:rsidR="002E767E">
        <w:t xml:space="preserve">of two flowering time cues, </w:t>
      </w:r>
      <w:r w:rsidR="003B3194">
        <w:t xml:space="preserve">daylength </w:t>
      </w:r>
      <w:r w:rsidR="00975229">
        <w:t>and cumulative GDD</w:t>
      </w:r>
      <w:r w:rsidR="005F664E">
        <w:t xml:space="preserve">. </w:t>
      </w:r>
      <w:r w:rsidR="00975229">
        <w:t xml:space="preserve">We evaluated consistent genetic associations for flowering across all eight sites as well as at </w:t>
      </w:r>
      <w:r w:rsidR="00A910D4">
        <w:t>the Texas and North garden subsets</w:t>
      </w:r>
      <w:r w:rsidR="00975229">
        <w:t>, which correspond to the home ranges of the Gulf and Midwest subpopulations, respectively.</w:t>
      </w:r>
    </w:p>
    <w:p w14:paraId="34421DEF" w14:textId="72853500" w:rsidR="009F697B" w:rsidRDefault="00975229" w:rsidP="00975229">
      <w:pPr>
        <w:ind w:firstLine="720"/>
      </w:pPr>
      <w:r>
        <w:t>We first evaluated the suitability of GWAS on these environmental cues</w:t>
      </w:r>
      <w:r w:rsidR="00A910D4">
        <w:t xml:space="preserve"> relative to flowering date</w:t>
      </w:r>
      <w:r>
        <w:t xml:space="preserve"> by comparing the strength of associations </w:t>
      </w:r>
      <w:r w:rsidR="00A910D4">
        <w:t xml:space="preserve">on </w:t>
      </w:r>
      <w:r>
        <w:t>these cues and</w:t>
      </w:r>
      <w:r w:rsidR="00A910D4">
        <w:t xml:space="preserve"> on</w:t>
      </w:r>
      <w:r>
        <w:t xml:space="preserve"> flowering date.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w:t>
      </w:r>
      <w:r>
        <w:t xml:space="preserve">cumulative </w:t>
      </w:r>
      <w:r w:rsidR="009F697B">
        <w:t xml:space="preserve">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t>.</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CE4B3B">
        <w:t>Indeed, the Gulf subpopulation only had significant associations for daylength in</w:t>
      </w:r>
      <w:r w:rsidR="00222488">
        <w:t xml:space="preserve"> the</w:t>
      </w:r>
      <w:r w:rsidR="00CE4B3B">
        <w:t xml:space="preserve"> Texas</w:t>
      </w:r>
      <w:r w:rsidR="00222488">
        <w:t xml:space="preserve"> gardens</w:t>
      </w:r>
      <w:r w:rsidR="00CE4B3B">
        <w:t>, not for GDD, while the Midwest subpopulation only had significant associations for cumulative GDD in</w:t>
      </w:r>
      <w:r w:rsidR="00222488">
        <w:t xml:space="preserve"> the</w:t>
      </w:r>
      <w:r w:rsidR="00CE4B3B">
        <w:t xml:space="preserve"> Texas</w:t>
      </w:r>
      <w:r w:rsidR="00222488">
        <w:t xml:space="preserve"> gardens</w:t>
      </w:r>
      <w:r w:rsidR="00CE4B3B">
        <w:t xml:space="preserve">, not for daylength. </w:t>
      </w:r>
    </w:p>
    <w:p w14:paraId="689DDFF5" w14:textId="4B846F9B" w:rsidR="003573D0" w:rsidRDefault="005F664E" w:rsidP="00ED6B3C">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rsidR="002B494F">
        <w:t>6,045</w:t>
      </w:r>
      <w:r w:rsidRPr="003F5261">
        <w:t xml:space="preserve"> </w:t>
      </w:r>
      <w:r>
        <w:t xml:space="preserve">univariate GWAS </w:t>
      </w:r>
      <w:r w:rsidR="007E6CED">
        <w:t>associations</w:t>
      </w:r>
      <w:r>
        <w:t xml:space="preserve"> into </w:t>
      </w:r>
      <w:r w:rsidR="002B494F">
        <w:t>3,123</w:t>
      </w:r>
      <w:r>
        <w:t xml:space="preserve"> 20kb regions, for genetic effects at all gardens (n</w:t>
      </w:r>
      <w:r>
        <w:rPr>
          <w:vertAlign w:val="subscript"/>
        </w:rPr>
        <w:t>regions</w:t>
      </w:r>
      <w:r w:rsidR="002B494F">
        <w:rPr>
          <w:vertAlign w:val="subscript"/>
        </w:rPr>
        <w:t xml:space="preserve"> </w:t>
      </w:r>
      <w:r>
        <w:t>=</w:t>
      </w:r>
      <w:r w:rsidR="002B494F">
        <w:t xml:space="preserve"> 463</w:t>
      </w:r>
      <w:r>
        <w:t>), north gardens (n</w:t>
      </w:r>
      <w:r>
        <w:rPr>
          <w:vertAlign w:val="subscript"/>
        </w:rPr>
        <w:t>regions</w:t>
      </w:r>
      <w:r>
        <w:t>=</w:t>
      </w:r>
      <w:r w:rsidR="002B494F">
        <w:t>2,551</w:t>
      </w:r>
      <w:r>
        <w:t>), and Texas gardens (n</w:t>
      </w:r>
      <w:r>
        <w:rPr>
          <w:vertAlign w:val="subscript"/>
        </w:rPr>
        <w:t>regions</w:t>
      </w:r>
      <w:r>
        <w:t>=</w:t>
      </w:r>
      <w:r w:rsidR="002B494F">
        <w:t>420</w:t>
      </w:r>
      <w:r>
        <w:t xml:space="preserve">). 20kb represents the inflection point where </w:t>
      </w:r>
      <w:commentRangeStart w:id="28"/>
      <w:r>
        <w:t xml:space="preserve">linkage disequilibrium decay flattens in this </w:t>
      </w:r>
      <w:commentRangeEnd w:id="28"/>
      <w:r w:rsidR="000C0156">
        <w:rPr>
          <w:rStyle w:val="CommentReference"/>
        </w:rPr>
        <w:commentReference w:id="28"/>
      </w:r>
      <w:r>
        <w:t>species (Lovell et al., 202X).</w:t>
      </w:r>
      <w:r w:rsidR="006779E3">
        <w:t xml:space="preserve"> In nine single-subpopulation GWAS that had associations above a 10% FDR, 22 20kb regions had associations in three or more GWAS (Figure 2), and 369 had associations in two or more GWAS. These regions in particular may underlie </w:t>
      </w:r>
      <w:commentRangeStart w:id="29"/>
      <w:r w:rsidR="006779E3">
        <w:t xml:space="preserve">consistent genetic effects </w:t>
      </w:r>
      <w:commentRangeEnd w:id="29"/>
      <w:r w:rsidR="00625EB8">
        <w:rPr>
          <w:rStyle w:val="CommentReference"/>
        </w:rPr>
        <w:commentReference w:id="29"/>
      </w:r>
      <w:r w:rsidR="006779E3">
        <w:t xml:space="preserve">detectable across the species’ natural range. </w:t>
      </w:r>
      <w:r>
        <w:t xml:space="preserve"> </w:t>
      </w:r>
      <w:r w:rsidR="00ED6B3C">
        <w:t>In all but one comparison, 20kb windows did not overlap significantly for the same phenotypes and gardens across subpopulations (8 of 9 p-values &gt; 0.085). The one exception was the daylength phenotype in the north, where 39 20kb regions were common associations across subpopulations (p = 0.</w:t>
      </w:r>
      <w:commentRangeStart w:id="30"/>
      <w:r w:rsidR="00ED6B3C">
        <w:t>00688</w:t>
      </w:r>
      <w:commentRangeEnd w:id="30"/>
      <w:r w:rsidR="00F25631">
        <w:rPr>
          <w:rStyle w:val="CommentReference"/>
        </w:rPr>
        <w:commentReference w:id="30"/>
      </w:r>
      <w:r w:rsidR="00ED6B3C">
        <w:t>). Within subpopulations but across the North and Texas garden subsets, only the Gulf subpopulation had significant overlap in 20kb windows, for daylength (</w:t>
      </w:r>
      <w:r w:rsidR="00ED6B3C">
        <w:rPr>
          <w:i/>
          <w:iCs/>
        </w:rPr>
        <w:t xml:space="preserve">p </w:t>
      </w:r>
      <w:ins w:id="31" w:author="Juenger, Thomas E" w:date="2020-10-12T14:53:00Z">
        <w:r w:rsidR="00F25631">
          <w:rPr>
            <w:i/>
            <w:iCs/>
          </w:rPr>
          <w:t xml:space="preserve">= </w:t>
        </w:r>
      </w:ins>
      <w:r w:rsidR="00ED6B3C">
        <w:t>0.0078), though these overlaps were still quite rare (8 windows, &lt;3.5% of 20kb windows). The remaining</w:t>
      </w:r>
      <w:r w:rsidR="00900A69">
        <w:t xml:space="preserve"> &gt;96% of</w:t>
      </w:r>
      <w:r w:rsidR="00ED6B3C">
        <w:t xml:space="preserve"> 20kb windows </w:t>
      </w:r>
      <w:r w:rsidR="00900A69">
        <w:t xml:space="preserve">in the Gulf subpopulation and all 20kb windows in the Midwest subpopulation </w:t>
      </w:r>
      <w:r w:rsidR="00ED6B3C">
        <w:t xml:space="preserve">were exhibiting GxE at the continental scale, in that these windows </w:t>
      </w:r>
      <w:r w:rsidR="003573D0">
        <w:t>significantly affected</w:t>
      </w:r>
      <w:r w:rsidR="00ED6B3C">
        <w:t xml:space="preserve"> flowering only at one of two non-overlapping sets of </w:t>
      </w:r>
      <w:commentRangeStart w:id="32"/>
      <w:r w:rsidR="00ED6B3C">
        <w:t>gardens</w:t>
      </w:r>
      <w:commentRangeEnd w:id="32"/>
      <w:r w:rsidR="00F25631">
        <w:rPr>
          <w:rStyle w:val="CommentReference"/>
        </w:rPr>
        <w:commentReference w:id="32"/>
      </w:r>
      <w:r w:rsidR="00ED6B3C">
        <w:t>.</w:t>
      </w:r>
      <w:r w:rsidR="00233D87" w:rsidRPr="006779E3">
        <w:t xml:space="preserve"> </w:t>
      </w:r>
    </w:p>
    <w:p w14:paraId="7B299B34" w14:textId="72366542" w:rsidR="00CE4B3B" w:rsidRPr="00ED6B3C" w:rsidRDefault="003573D0" w:rsidP="00ED6B3C">
      <w:pPr>
        <w:pBdr>
          <w:top w:val="nil"/>
          <w:left w:val="nil"/>
          <w:bottom w:val="nil"/>
          <w:right w:val="nil"/>
          <w:between w:val="nil"/>
        </w:pBdr>
        <w:spacing w:after="120"/>
        <w:ind w:firstLine="720"/>
      </w:pPr>
      <w:r>
        <w:t>Our associations captured a considerable set of non-overlapping genomic regions. To validate these associations, w</w:t>
      </w:r>
      <w:r w:rsidR="006779E3">
        <w:t>e next</w:t>
      </w:r>
      <w:r w:rsidR="004F7A78">
        <w:t xml:space="preserve"> determined if homologs from rice or </w:t>
      </w:r>
      <w:r w:rsidR="004F7A78" w:rsidRPr="00106BBD">
        <w:rPr>
          <w:i/>
          <w:iCs/>
        </w:rPr>
        <w:t>A. thaliana</w:t>
      </w:r>
      <w:r w:rsidR="004F7A78">
        <w:t xml:space="preserve"> with functionally validated </w:t>
      </w:r>
      <w:r w:rsidR="004F7A78">
        <w:lastRenderedPageBreak/>
        <w:t xml:space="preserve">roles in flowering </w:t>
      </w:r>
      <w:r w:rsidR="005B119A">
        <w:t>(1599 genes, Supp. Table X</w:t>
      </w:r>
      <w:r w:rsidR="00CE4B3B">
        <w:t>; Bouche et al., 2015; Yao et al., 2017</w:t>
      </w:r>
      <w:r w:rsidR="005B119A">
        <w:t xml:space="preserve">) </w:t>
      </w:r>
      <w:r w:rsidR="004F7A78">
        <w:t xml:space="preserve">were overrepresented in </w:t>
      </w:r>
      <w:r w:rsidR="00CE4B3B">
        <w:t>our genetic associations</w:t>
      </w:r>
      <w:r w:rsidR="004F7A78">
        <w:t xml:space="preserve">. </w:t>
      </w:r>
      <w:r w:rsidR="005B119A">
        <w:t>Across all 3,123 20kb regions, at all gardens, and in the north gardens, flowering homologs were significantly enriched (OR 1.57, 1.80, 1.65; p-values 6.3e-05, 0.027, 4.8e-05</w:t>
      </w:r>
      <w:r w:rsidR="00384F67">
        <w:t>).</w:t>
      </w:r>
      <w:r w:rsidR="00CE4B3B">
        <w:t xml:space="preserve"> These enrichments increased as we increased the stringency of the FDR adjustment, providing further support for the likely functional roles of these</w:t>
      </w:r>
      <w:r w:rsidR="0026306B">
        <w:t xml:space="preserve"> genomic r</w:t>
      </w:r>
      <w:r w:rsidR="00CE4B3B">
        <w:t xml:space="preserve">egions in flowering timing in this </w:t>
      </w:r>
      <w:commentRangeStart w:id="33"/>
      <w:r w:rsidR="00CE4B3B">
        <w:t>species</w:t>
      </w:r>
      <w:commentRangeEnd w:id="33"/>
      <w:r w:rsidR="00A04848">
        <w:rPr>
          <w:rStyle w:val="CommentReference"/>
        </w:rPr>
        <w:commentReference w:id="33"/>
      </w:r>
      <w:r w:rsidR="00233D87">
        <w:t>.</w:t>
      </w:r>
      <w:r w:rsidR="0026306B">
        <w:rPr>
          <w:i/>
          <w:iCs/>
          <w:sz w:val="18"/>
          <w:szCs w:val="18"/>
        </w:rPr>
        <w:br w:type="column"/>
      </w:r>
      <w:r w:rsidR="00CE4B3B" w:rsidRPr="00233D87">
        <w:rPr>
          <w:i/>
          <w:iCs/>
          <w:sz w:val="18"/>
          <w:szCs w:val="18"/>
        </w:rPr>
        <w:lastRenderedPageBreak/>
        <w:t xml:space="preserve">Figure 2. Combined Manhattan plots displaying associations above a 10% FDR for 18 combinations of subpopulation, site subset, and weather-derived flowering phenotype. Black vertical lines represent 20kb regions with associations above a 10% FDR for five or more of these 18 GWAS. Colored boxes indicate significant QTL intervals in the </w:t>
      </w:r>
      <w:proofErr w:type="spellStart"/>
      <w:r w:rsidR="00CE4B3B" w:rsidRPr="00233D87">
        <w:rPr>
          <w:i/>
          <w:iCs/>
          <w:sz w:val="18"/>
          <w:szCs w:val="18"/>
        </w:rPr>
        <w:t>fourway</w:t>
      </w:r>
      <w:proofErr w:type="spellEnd"/>
      <w:r w:rsidR="00CE4B3B" w:rsidRPr="00233D87">
        <w:rPr>
          <w:i/>
          <w:iCs/>
          <w:sz w:val="18"/>
          <w:szCs w:val="18"/>
        </w:rPr>
        <w:t xml:space="preserve"> cross (with less than a 1.5 LOD drop, </w:t>
      </w:r>
      <w:r w:rsidR="00A82289">
        <w:rPr>
          <w:noProof/>
        </w:rPr>
        <w:drawing>
          <wp:anchor distT="0" distB="0" distL="114300" distR="114300" simplePos="0" relativeHeight="251683840" behindDoc="0" locked="0" layoutInCell="1" allowOverlap="1" wp14:anchorId="34CCDFD2" wp14:editId="2DCF159E">
            <wp:simplePos x="0" y="0"/>
            <wp:positionH relativeFrom="margin">
              <wp:posOffset>-635</wp:posOffset>
            </wp:positionH>
            <wp:positionV relativeFrom="paragraph">
              <wp:posOffset>648970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CE4B3B" w:rsidRPr="00233D87">
        <w:rPr>
          <w:i/>
          <w:iCs/>
          <w:sz w:val="18"/>
          <w:szCs w:val="18"/>
        </w:rPr>
        <w:t xml:space="preserve">see also figure …X). Dashed horizontal line represents the Bonferroni threshold.  </w:t>
      </w:r>
    </w:p>
    <w:p w14:paraId="31ADBB2B" w14:textId="422209C6" w:rsidR="0026306B" w:rsidRDefault="0026306B" w:rsidP="00233D87">
      <w:pPr>
        <w:pBdr>
          <w:top w:val="nil"/>
          <w:left w:val="nil"/>
          <w:bottom w:val="nil"/>
          <w:right w:val="nil"/>
          <w:between w:val="nil"/>
        </w:pBdr>
        <w:spacing w:after="120"/>
        <w:rPr>
          <w:i/>
          <w:iCs/>
        </w:rPr>
      </w:pPr>
    </w:p>
    <w:p w14:paraId="4CA21426" w14:textId="50580EA0" w:rsidR="00221FC8" w:rsidRPr="00233D87" w:rsidRDefault="00221FC8" w:rsidP="00233D87">
      <w:pPr>
        <w:pBdr>
          <w:top w:val="nil"/>
          <w:left w:val="nil"/>
          <w:bottom w:val="nil"/>
          <w:right w:val="nil"/>
          <w:between w:val="nil"/>
        </w:pBdr>
        <w:spacing w:after="120"/>
      </w:pPr>
      <w:r>
        <w:rPr>
          <w:i/>
          <w:iCs/>
        </w:rPr>
        <w:t>Confirmation of genetic effects using a four</w:t>
      </w:r>
      <w:ins w:id="34" w:author="Juenger, Thomas E" w:date="2020-10-12T16:53:00Z">
        <w:r w:rsidR="006B1536">
          <w:rPr>
            <w:i/>
            <w:iCs/>
          </w:rPr>
          <w:t>-</w:t>
        </w:r>
      </w:ins>
      <w:r>
        <w:rPr>
          <w:i/>
          <w:iCs/>
        </w:rPr>
        <w:t xml:space="preserve">way cross </w:t>
      </w:r>
    </w:p>
    <w:p w14:paraId="4527B641" w14:textId="3E486AFC"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greenup and flowering date for </w:t>
      </w:r>
      <w:r w:rsidR="00222488">
        <w:t xml:space="preserve">the </w:t>
      </w:r>
      <w:r w:rsidR="00C67A36">
        <w:t xml:space="preserve">2019 </w:t>
      </w:r>
      <w:commentRangeStart w:id="35"/>
      <w:commentRangeStart w:id="36"/>
      <w:r w:rsidR="00C67A36">
        <w:t>season</w:t>
      </w:r>
      <w:commentRangeEnd w:id="35"/>
      <w:r w:rsidR="00EC428D">
        <w:rPr>
          <w:rStyle w:val="CommentReference"/>
        </w:rPr>
        <w:commentReference w:id="35"/>
      </w:r>
      <w:commentRangeEnd w:id="36"/>
      <w:r w:rsidR="005D296C">
        <w:rPr>
          <w:rStyle w:val="CommentReference"/>
        </w:rPr>
        <w:commentReference w:id="36"/>
      </w:r>
      <w:r w:rsidR="00C67A36">
        <w:t>.</w:t>
      </w:r>
    </w:p>
    <w:p w14:paraId="1F87C4E4" w14:textId="6E1156FC" w:rsidR="00C67A36" w:rsidRDefault="00D25049" w:rsidP="00C67A36">
      <w:pPr>
        <w:ind w:firstLine="720"/>
      </w:pPr>
      <w:r>
        <w:t xml:space="preserve">To look for </w:t>
      </w:r>
      <w:commentRangeStart w:id="37"/>
      <w:r>
        <w:t>dominance</w:t>
      </w:r>
      <w:commentRangeEnd w:id="37"/>
      <w:r w:rsidR="001538B5">
        <w:rPr>
          <w:rStyle w:val="CommentReference"/>
        </w:rPr>
        <w:commentReference w:id="37"/>
      </w:r>
      <w:r>
        <w:t xml:space="preserve"> in flowering cues, w</w:t>
      </w:r>
      <w:r w:rsidR="00C67A36">
        <w:t>e compared the 2019 flowering dates of F1 individuals to the</w:t>
      </w:r>
      <w:r w:rsidR="005F584E">
        <w:t xml:space="preserve"> </w:t>
      </w:r>
      <w:proofErr w:type="spellStart"/>
      <w:r w:rsidR="005F584E">
        <w:t>fourway</w:t>
      </w:r>
      <w:proofErr w:type="spellEnd"/>
      <w:r w:rsidR="00C67A36">
        <w:t xml:space="preserve"> parents and the diversity panel.</w:t>
      </w:r>
      <w:commentRangeStart w:id="38"/>
      <w:r w:rsidR="00C67A36">
        <w:t xml:space="preserve"> Though </w:t>
      </w:r>
      <w:r>
        <w:t xml:space="preserve">the two F1 crosses differed in </w:t>
      </w:r>
      <w:r>
        <w:lastRenderedPageBreak/>
        <w:t xml:space="preserve">flowering date by </w:t>
      </w:r>
      <w:r w:rsidR="00C67A36">
        <w:t>17 days</w:t>
      </w:r>
      <w:r>
        <w:t xml:space="preserve"> on average</w:t>
      </w:r>
      <w:commentRangeEnd w:id="38"/>
      <w:r w:rsidR="004146FF">
        <w:rPr>
          <w:rStyle w:val="CommentReference"/>
        </w:rPr>
        <w:commentReference w:id="38"/>
      </w:r>
      <w:r w:rsidR="00C67A36">
        <w:t xml:space="preserve">, all F1 individuals flowered at </w:t>
      </w:r>
      <w:commentRangeStart w:id="39"/>
      <w:r w:rsidR="00C67A36">
        <w:t>similar dates as the Midwest parents each year, and as Midwest subpopulation individuals in general (</w:t>
      </w:r>
      <w:r w:rsidR="00795EC4">
        <w:t>Supplementary Figure X</w:t>
      </w:r>
      <w:r w:rsidR="00C67A36">
        <w:t xml:space="preserve">; early and late F1s flowered 8.1 +/- 8.1 and 7.9 +/- 13.3 days behind their F0 parents. </w:t>
      </w:r>
      <w:commentRangeEnd w:id="39"/>
      <w:r w:rsidR="004146FF">
        <w:rPr>
          <w:rStyle w:val="CommentReference"/>
        </w:rPr>
        <w:commentReference w:id="39"/>
      </w:r>
    </w:p>
    <w:p w14:paraId="2F3C4146" w14:textId="102B368B" w:rsidR="00C40A28" w:rsidRDefault="00D25049" w:rsidP="007A4790">
      <w:pPr>
        <w:ind w:firstLine="720"/>
      </w:pPr>
      <w:r>
        <w:t xml:space="preserve">To confirm associations </w:t>
      </w:r>
      <w:del w:id="40" w:author="Juenger, Thomas E" w:date="2020-10-12T14:59:00Z">
        <w:r w:rsidDel="00D8027C">
          <w:delText xml:space="preserve">for genetic BLUPs </w:delText>
        </w:r>
      </w:del>
      <w:r>
        <w:t xml:space="preserve">for flowering in our diversity </w:t>
      </w:r>
      <w:ins w:id="41" w:author="Juenger, Thomas E" w:date="2020-10-12T16:47:00Z">
        <w:r w:rsidR="006B1536">
          <w:t xml:space="preserve">GWAS </w:t>
        </w:r>
      </w:ins>
      <w:r>
        <w:t xml:space="preserve">panel, we </w:t>
      </w:r>
      <w:r w:rsidR="00BF33D7">
        <w:t xml:space="preserve">conducted QTL mapping of greenup and flowering in 2019 for seven common gardens. </w:t>
      </w:r>
      <w:r w:rsidR="00795EC4">
        <w:t>We</w:t>
      </w:r>
      <w:r w:rsidR="00BF33D7">
        <w:t xml:space="preserve"> again</w:t>
      </w:r>
      <w:r w:rsidR="00795EC4">
        <w:t xml:space="preserve"> </w:t>
      </w:r>
      <w:r w:rsidR="00BF33D7">
        <w:t>analyzed flowering in three ways</w:t>
      </w:r>
      <w:r w:rsidR="00795EC4">
        <w:t>: as a function of Julian date (‘flowering date’), as a function of cumulative GDD between greenup and flowering (‘flowering GDD’)</w:t>
      </w:r>
      <w:r w:rsidR="00547513">
        <w:t xml:space="preserve">, and as a function of daylength at flowering </w:t>
      </w:r>
      <w:r w:rsidR="00C87644">
        <w:t>(‘flowering daylength’)</w:t>
      </w:r>
      <w:r w:rsidR="00795EC4">
        <w:t>. There were no significant QTL for greenup.</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 xml:space="preserve">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w:t>
      </w:r>
      <w:r w:rsidR="00884A1C">
        <w:t xml:space="preserve"> All QTL for flowering overlapped one or more homologs from rice or </w:t>
      </w:r>
      <w:r w:rsidR="00884A1C" w:rsidRPr="00106BBD">
        <w:rPr>
          <w:i/>
          <w:iCs/>
        </w:rPr>
        <w:t>A. thaliana</w:t>
      </w:r>
      <w:r w:rsidR="00884A1C">
        <w:t xml:space="preserve"> with functionally validated roles in flowering.  </w:t>
      </w:r>
      <w:r w:rsidR="00A447C6">
        <w:t xml:space="preserve">The most significant QTL were on Chr02N, Chr04K, and two positions on Chr05N. </w:t>
      </w:r>
      <w:r w:rsidR="00C40A28">
        <w:t xml:space="preserve"> </w:t>
      </w:r>
      <w:r w:rsidR="00A447C6">
        <w:t xml:space="preserve">Of these strongest four QTL, all but the QTL on Chr02N had consistent associations in five or more GWAS </w:t>
      </w:r>
      <w:del w:id="42" w:author="Juenger, Thomas E" w:date="2020-10-12T15:00:00Z">
        <w:r w:rsidR="00A447C6" w:rsidDel="00D8027C">
          <w:delText>on genetic BLUPs</w:delText>
        </w:r>
        <w:r w:rsidR="00CD7BC2" w:rsidDel="00D8027C">
          <w:delText xml:space="preserve"> </w:delText>
        </w:r>
      </w:del>
      <w:r w:rsidR="00CD7BC2">
        <w:t>(Figure 2)</w:t>
      </w:r>
      <w:r w:rsidR="00A447C6">
        <w:t xml:space="preserve">. </w:t>
      </w:r>
      <w:r w:rsidR="00C40A28">
        <w:t xml:space="preserve"> The QTL on Chr02N </w:t>
      </w:r>
      <w:r w:rsidR="00253142">
        <w:t xml:space="preserve">overlapped </w:t>
      </w:r>
      <w:r w:rsidR="00253142" w:rsidRPr="00253142">
        <w:t>Pavir.2NG474600</w:t>
      </w:r>
      <w:r w:rsidR="00253142">
        <w:t xml:space="preserve">, which is homologous to the rice gene SIP1. </w:t>
      </w:r>
      <w:r w:rsidR="00253142" w:rsidRPr="00253142">
        <w:t>SIP1 participates in regulation of flowering time in rice by recruiting OsTrx1 to Ehd1</w:t>
      </w:r>
      <w:r w:rsidR="0049230D">
        <w:t>, a major promoter of flowering.</w:t>
      </w:r>
      <w:r w:rsidR="00EF27D9">
        <w:t xml:space="preserve"> </w:t>
      </w:r>
      <w:r w:rsidR="00DF3864">
        <w:t xml:space="preserve">The </w:t>
      </w:r>
      <w:r w:rsidR="002232FD">
        <w:t xml:space="preserve">QTL on Chr04K overlapped </w:t>
      </w:r>
      <w:r w:rsidR="00900DB3">
        <w:t xml:space="preserve">six genes with functional validated roles in flowering, including </w:t>
      </w:r>
      <w:r w:rsidR="002232FD" w:rsidRPr="002232FD">
        <w:t>Pavir.4KG047800</w:t>
      </w:r>
      <w:r w:rsidR="002232FD">
        <w:t xml:space="preserve">, which is homologous to the rice gene </w:t>
      </w:r>
      <w:r w:rsidR="002232FD" w:rsidRPr="002232FD">
        <w:t>Hd3a</w:t>
      </w:r>
      <w:r w:rsidR="002232FD">
        <w:t xml:space="preserve">. Hd3a </w:t>
      </w:r>
      <w:r w:rsidR="002232FD" w:rsidRPr="002232FD">
        <w:t>promotes transition to flowering downstream of Hd1 under short-day conditions</w:t>
      </w:r>
      <w:r w:rsidR="002232FD">
        <w:t xml:space="preserve"> in rice.</w:t>
      </w:r>
      <w:r w:rsidR="00601365">
        <w:t xml:space="preserve"> The QTL at 2Mb on Chr05N overlapped five genes with functional validated roles in flowering, including </w:t>
      </w:r>
      <w:r w:rsidR="00601365" w:rsidRPr="002232FD">
        <w:t>Pavir.</w:t>
      </w:r>
      <w:commentRangeStart w:id="43"/>
      <w:r w:rsidR="00601365" w:rsidRPr="002232FD">
        <w:t>4KG047800</w:t>
      </w:r>
      <w:commentRangeEnd w:id="43"/>
      <w:r w:rsidR="00D8027C">
        <w:rPr>
          <w:rStyle w:val="CommentReference"/>
        </w:rPr>
        <w:commentReference w:id="43"/>
      </w:r>
    </w:p>
    <w:p w14:paraId="10E44682" w14:textId="3C7E45BA" w:rsidR="00795EC4" w:rsidRDefault="00A447C6" w:rsidP="007A4790">
      <w:pPr>
        <w:ind w:firstLine="720"/>
      </w:pPr>
      <w:r>
        <w:t xml:space="preserve">Of the smaller QTL, the QTL </w:t>
      </w:r>
      <w:r w:rsidR="00CD7BC2">
        <w:t xml:space="preserve">for flowering daylength </w:t>
      </w:r>
      <w:r>
        <w:t>on Chr</w:t>
      </w:r>
      <w:r w:rsidR="00CD7BC2">
        <w:t>02K, and the QTL for flowering daylength on Chr09N overlapped with the 20kb interval with consistent associations in five or more GWAS</w:t>
      </w:r>
      <w:del w:id="44" w:author="Juenger, Thomas E" w:date="2020-10-12T15:01:00Z">
        <w:r w:rsidR="00CD7BC2" w:rsidDel="005B0C9D">
          <w:delText xml:space="preserve"> on genetic BLUPs</w:delText>
        </w:r>
      </w:del>
      <w:r w:rsidR="00CD7BC2">
        <w:t xml:space="preserve">. Thus, we confirmed </w:t>
      </w:r>
      <w:r w:rsidR="00814EBF">
        <w:t>that five genomic regions with consistent genetic associations also had</w:t>
      </w:r>
      <w:r w:rsidR="00CD7BC2">
        <w:t xml:space="preserve"> effects on flowering </w:t>
      </w:r>
      <w:r w:rsidR="00814EBF">
        <w:t xml:space="preserve">in a </w:t>
      </w:r>
      <w:r w:rsidR="00CD7BC2">
        <w:t>four</w:t>
      </w:r>
      <w:r w:rsidR="00233D87">
        <w:t>-</w:t>
      </w:r>
      <w:r w:rsidR="00CD7BC2">
        <w:t xml:space="preserve">way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0754E87F" w:rsidR="003B3194" w:rsidRDefault="001950CC" w:rsidP="001950CC">
      <w:pPr>
        <w:rPr>
          <w:i/>
          <w:iCs/>
        </w:rPr>
      </w:pPr>
      <w:r>
        <w:tab/>
      </w:r>
      <w:r w:rsidR="00233D87">
        <w:t>While the presence of different associations at the Texas and North gardens demonstrated GxE in flowering at a continental scale, o</w:t>
      </w:r>
      <w:r>
        <w:t xml:space="preserve">ur analysis of G and GxE </w:t>
      </w:r>
      <w:r w:rsidR="00233D87">
        <w:t>within each of</w:t>
      </w:r>
      <w:r>
        <w:t xml:space="preserve"> our eight common gardens </w:t>
      </w:r>
      <w:r w:rsidR="00233D87">
        <w:t>also</w:t>
      </w:r>
      <w:r>
        <w:t xml:space="preserve"> suggested the presence of GxE for rainfall, GDD, and photoperiod cues for flowering, for which variation </w:t>
      </w:r>
      <w:r w:rsidR="0024741A">
        <w:t xml:space="preserve">was </w:t>
      </w:r>
      <w:r>
        <w:t xml:space="preserve">more visible outside of each subpopulations’ native range. </w:t>
      </w:r>
      <w:r w:rsidR="0024741A">
        <w:t xml:space="preserve">We </w:t>
      </w:r>
      <w:ins w:id="45" w:author="Juenger, Thomas E" w:date="2020-10-12T16:57:00Z">
        <w:r w:rsidR="00BF2EB0">
          <w:t xml:space="preserve">extend our exploration of </w:t>
        </w:r>
      </w:ins>
      <w:del w:id="46" w:author="Juenger, Thomas E" w:date="2020-10-12T16:57:00Z">
        <w:r w:rsidR="0024741A" w:rsidDel="00BF2EB0">
          <w:delText xml:space="preserve">evaluated </w:delText>
        </w:r>
      </w:del>
      <w:r w:rsidR="0024741A">
        <w:t>GxE in flowering as a function of five environmental cues</w:t>
      </w:r>
      <w:ins w:id="47" w:author="Juenger, Thomas E" w:date="2020-10-12T16:57:00Z">
        <w:r w:rsidR="00BF2EB0">
          <w:t xml:space="preserve"> with additional analyses</w:t>
        </w:r>
      </w:ins>
      <w:r w:rsidR="0024741A">
        <w:t xml:space="preserve">: </w:t>
      </w:r>
      <w:r>
        <w:t>as a function of daylength at flowering (‘flowering daylength’),</w:t>
      </w:r>
      <w:r w:rsidR="00831D3F">
        <w:t xml:space="preserve"> </w:t>
      </w:r>
      <w:commentRangeStart w:id="48"/>
      <w:r w:rsidR="00831D3F">
        <w:t>as a function of daylength change</w:t>
      </w:r>
      <w:r w:rsidR="00197C10">
        <w:t xml:space="preserve"> from the previous day</w:t>
      </w:r>
      <w:r w:rsidR="0065684F">
        <w:t xml:space="preserve"> on the day of</w:t>
      </w:r>
      <w:r w:rsidR="00831D3F">
        <w:t xml:space="preserve"> flowering (‘flowering daylength change’</w:t>
      </w:r>
      <w:commentRangeEnd w:id="48"/>
      <w:r w:rsidR="006B1536">
        <w:rPr>
          <w:rStyle w:val="CommentReference"/>
        </w:rPr>
        <w:commentReference w:id="48"/>
      </w:r>
      <w:r w:rsidR="00831D3F">
        <w:t>)</w:t>
      </w:r>
      <w:r>
        <w:t xml:space="preserve"> as a function of cumulative GDD between greenup and flowering (‘flowering GDD’), as a function of rainfall on the day of flowering (‘flowering rainfall’), and as a function </w:t>
      </w:r>
      <w:r w:rsidR="00BC148D">
        <w:t xml:space="preserve">of </w:t>
      </w:r>
      <w:r w:rsidR="00F52223">
        <w:t>rainfall between greenup and flowering</w:t>
      </w:r>
      <w:r w:rsidR="00333E00">
        <w:t xml:space="preserve"> (‘cumulative rainfall’)</w:t>
      </w:r>
      <w:r w:rsidR="003B3194">
        <w:t xml:space="preserve">. </w:t>
      </w:r>
      <w:r w:rsidR="0024741A">
        <w:t xml:space="preserve">We </w:t>
      </w:r>
      <w:r w:rsidR="003B3194">
        <w:t>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24741A">
        <w:t>When</w:t>
      </w:r>
      <w:r w:rsidR="00233D87">
        <w:t xml:space="preserve"> the same SNP set is</w:t>
      </w:r>
      <w:r w:rsidR="0024741A">
        <w:t xml:space="preserve"> used in multiple univariate GWAS, </w:t>
      </w:r>
      <w:r w:rsidR="00233D87">
        <w:t xml:space="preserve">a subsequent mash analysis </w:t>
      </w:r>
      <w:r w:rsidR="0024741A">
        <w:t>share</w:t>
      </w:r>
      <w:r w:rsidR="00233D87">
        <w:t>s</w:t>
      </w:r>
      <w:r w:rsidR="0024741A">
        <w:t xml:space="preserve"> information on </w:t>
      </w:r>
      <w:r w:rsidR="0024741A">
        <w:lastRenderedPageBreak/>
        <w:t xml:space="preserve">patterns of effect size and direction </w:t>
      </w:r>
      <w:r w:rsidR="00233D87">
        <w:t>for SNPs across these</w:t>
      </w:r>
      <w:r w:rsidR="0024741A">
        <w:t xml:space="preserve"> GWAS, improving the power to detect significant, shared results.</w:t>
      </w:r>
    </w:p>
    <w:p w14:paraId="445F0584" w14:textId="77777777" w:rsidR="00227B6C" w:rsidRDefault="00227B6C" w:rsidP="001950CC"/>
    <w:p w14:paraId="6BE8A8CE" w14:textId="0AA98D17" w:rsidR="00F52223" w:rsidRPr="00F52223" w:rsidRDefault="00F52223" w:rsidP="00233D87">
      <w:pPr>
        <w:ind w:left="720"/>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233D87">
      <w:pPr>
        <w:ind w:left="720"/>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233D87">
      <w:pPr>
        <w:ind w:left="720"/>
        <w:rPr>
          <w:i/>
          <w:iCs/>
        </w:rPr>
      </w:pPr>
      <w:r>
        <w:rPr>
          <w:i/>
          <w:iCs/>
        </w:rPr>
        <w:t xml:space="preserve">Paragraph about GxE effects for flowering in both </w:t>
      </w:r>
      <w:proofErr w:type="spellStart"/>
      <w:r>
        <w:rPr>
          <w:i/>
          <w:iCs/>
        </w:rPr>
        <w:t>subpops</w:t>
      </w:r>
      <w:proofErr w:type="spellEnd"/>
      <w:r>
        <w:rPr>
          <w:i/>
          <w:iCs/>
        </w:rPr>
        <w:t>?</w:t>
      </w:r>
    </w:p>
    <w:p w14:paraId="6DA60475" w14:textId="00474EA8" w:rsidR="00816D45" w:rsidRDefault="00816D45" w:rsidP="00233D87">
      <w:pPr>
        <w:ind w:left="720"/>
        <w:rPr>
          <w:i/>
          <w:iCs/>
        </w:rPr>
      </w:pPr>
      <w:r>
        <w:rPr>
          <w:i/>
          <w:iCs/>
        </w:rPr>
        <w:t xml:space="preserve">Overlap between these GxE effects? There isn’t much, I </w:t>
      </w:r>
      <w:commentRangeStart w:id="49"/>
      <w:r>
        <w:rPr>
          <w:i/>
          <w:iCs/>
        </w:rPr>
        <w:t>assume</w:t>
      </w:r>
      <w:commentRangeEnd w:id="49"/>
      <w:r w:rsidR="008B17FD">
        <w:rPr>
          <w:rStyle w:val="CommentReference"/>
        </w:rPr>
        <w:commentReference w:id="49"/>
      </w:r>
      <w:r>
        <w:rPr>
          <w:i/>
          <w:iCs/>
        </w:rPr>
        <w:t>?</w:t>
      </w:r>
    </w:p>
    <w:p w14:paraId="4AA12546" w14:textId="77777777" w:rsidR="00233D87" w:rsidRDefault="00233D87" w:rsidP="00233D87">
      <w:pPr>
        <w:ind w:left="720"/>
        <w:rPr>
          <w:i/>
          <w:iCs/>
        </w:rPr>
      </w:pPr>
    </w:p>
    <w:p w14:paraId="4A5E47F0" w14:textId="1DFAAF36" w:rsidR="008F24FF" w:rsidRPr="00F4170F" w:rsidRDefault="008F24FF" w:rsidP="008F24FF">
      <w:pPr>
        <w:rPr>
          <w:i/>
          <w:iCs/>
        </w:rPr>
      </w:pPr>
      <w:r>
        <w:rPr>
          <w:i/>
          <w:iCs/>
        </w:rPr>
        <w:t xml:space="preserve">Confirmation of genotype-by environment effects using a </w:t>
      </w:r>
      <w:proofErr w:type="spellStart"/>
      <w:r>
        <w:rPr>
          <w:i/>
          <w:iCs/>
        </w:rPr>
        <w:t>fourway</w:t>
      </w:r>
      <w:proofErr w:type="spellEnd"/>
      <w:r>
        <w:rPr>
          <w:i/>
          <w:iCs/>
        </w:rPr>
        <w:t xml:space="preserve"> cross </w:t>
      </w:r>
    </w:p>
    <w:p w14:paraId="7050BBE6" w14:textId="3B04061A" w:rsidR="006E31FC" w:rsidRDefault="006E31FC" w:rsidP="006E31FC">
      <w:pPr>
        <w:ind w:firstLine="720"/>
      </w:pPr>
      <w:r>
        <w:t>All eight QTL for flowering date exhibited significant GxE between common garden sites. Our cross design allowed us to estimate allelic effects of alleles from all four parents as contrasts of alleles in the F</w:t>
      </w:r>
      <w:ins w:id="50" w:author="Juenger, Thomas E" w:date="2020-10-12T17:05:00Z">
        <w:r w:rsidR="00494725">
          <w:t>2</w:t>
        </w:r>
      </w:ins>
      <w:del w:id="51" w:author="Juenger, Thomas E" w:date="2020-10-12T17:05:00Z">
        <w:r w:rsidDel="00494725">
          <w:delText>1</w:delText>
        </w:r>
      </w:del>
      <w:r>
        <w:t xml:space="preserve"> individuals. In the </w:t>
      </w:r>
      <w:commentRangeStart w:id="52"/>
      <w:r>
        <w:t>early flowering allele set</w:t>
      </w:r>
      <w:commentRangeEnd w:id="52"/>
      <w:r w:rsidR="00494725">
        <w:rPr>
          <w:rStyle w:val="CommentReference"/>
        </w:rPr>
        <w:commentReference w:id="52"/>
      </w:r>
      <w:r>
        <w:t xml:space="preserve">,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w:t>
      </w:r>
      <w:commentRangeStart w:id="53"/>
      <w:r>
        <w:t xml:space="preserve">27 </w:t>
      </w:r>
      <w:proofErr w:type="spellStart"/>
      <w:r>
        <w:t>AxB</w:t>
      </w:r>
      <w:proofErr w:type="spellEnd"/>
      <w:r>
        <w:t xml:space="preserve"> alleles accelerated flowering by decreasing the GDD required for flowering</w:t>
      </w:r>
      <w:commentRangeEnd w:id="53"/>
      <w:r w:rsidR="00494725">
        <w:rPr>
          <w:rStyle w:val="CommentReference"/>
        </w:rPr>
        <w:commentReference w:id="53"/>
      </w:r>
      <w:r>
        <w:t xml:space="preserve">,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087D98B8" w14:textId="2100E8F2" w:rsidR="00AC59C4" w:rsidRPr="00DC1F5D" w:rsidRDefault="00DC1F5D" w:rsidP="00AE5D08">
      <w:pPr>
        <w:rPr>
          <w:b/>
          <w:bCs/>
        </w:rPr>
      </w:pPr>
      <w:commentRangeStart w:id="54"/>
      <w:r>
        <w:rPr>
          <w:b/>
          <w:bCs/>
        </w:rPr>
        <w:t>Discussion</w:t>
      </w:r>
      <w:commentRangeEnd w:id="54"/>
      <w:r w:rsidR="0031636F">
        <w:rPr>
          <w:rStyle w:val="CommentReference"/>
        </w:rPr>
        <w:commentReference w:id="54"/>
      </w:r>
    </w:p>
    <w:p w14:paraId="3DDC0E02" w14:textId="13536E88" w:rsidR="00AC59C4" w:rsidRPr="0026306B" w:rsidRDefault="00AC59C4" w:rsidP="00866E58">
      <w:pPr>
        <w:pStyle w:val="ListParagraph"/>
        <w:numPr>
          <w:ilvl w:val="0"/>
          <w:numId w:val="2"/>
        </w:numPr>
        <w:rPr>
          <w:i/>
          <w:iCs/>
        </w:rPr>
      </w:pPr>
      <w:commentRangeStart w:id="55"/>
      <w:r w:rsidRPr="0026306B">
        <w:rPr>
          <w:i/>
          <w:iCs/>
        </w:rPr>
        <w:t xml:space="preserve">Possible reasons why we didn’t find candidates in GWAS for other three QTL intervals: false negatives, type of allele shifts we are testing here vs the </w:t>
      </w:r>
      <w:proofErr w:type="spellStart"/>
      <w:r w:rsidRPr="0026306B">
        <w:rPr>
          <w:i/>
          <w:iCs/>
        </w:rPr>
        <w:t>fourway</w:t>
      </w:r>
      <w:proofErr w:type="spellEnd"/>
      <w:r w:rsidRPr="0026306B">
        <w:rPr>
          <w:i/>
          <w:iCs/>
        </w:rPr>
        <w:t>, other things</w:t>
      </w:r>
      <w:commentRangeEnd w:id="55"/>
      <w:r w:rsidR="00003D4E">
        <w:rPr>
          <w:rStyle w:val="CommentReference"/>
        </w:rPr>
        <w:commentReference w:id="55"/>
      </w:r>
    </w:p>
    <w:p w14:paraId="068CAB21" w14:textId="79D06B25" w:rsidR="00866E58" w:rsidRPr="0026306B" w:rsidRDefault="00866E58" w:rsidP="00866E58">
      <w:pPr>
        <w:pStyle w:val="ListParagraph"/>
        <w:numPr>
          <w:ilvl w:val="0"/>
          <w:numId w:val="2"/>
        </w:numPr>
        <w:rPr>
          <w:i/>
          <w:iCs/>
        </w:rPr>
      </w:pPr>
      <w:r w:rsidRPr="0026306B">
        <w:rPr>
          <w:i/>
          <w:iCs/>
        </w:rPr>
        <w:t xml:space="preserve">And what are other types of region we can detect with GWAS that we couldn’t detect in our </w:t>
      </w:r>
      <w:proofErr w:type="spellStart"/>
      <w:r w:rsidRPr="0026306B">
        <w:rPr>
          <w:i/>
          <w:iCs/>
        </w:rPr>
        <w:t>fourway</w:t>
      </w:r>
      <w:proofErr w:type="spellEnd"/>
      <w:r w:rsidRPr="0026306B">
        <w:rPr>
          <w:i/>
          <w:iCs/>
        </w:rPr>
        <w:t>? Particularly differences between Gulf alleles… maybe offer up Gulf specific GWAS/mash here. Or GWAS on any individual that is tetraploid and looks like it’s photoperiod sensitive – including some admixed and Atlantic individuals. As an idea.</w:t>
      </w:r>
    </w:p>
    <w:p w14:paraId="399F85D1" w14:textId="65452040" w:rsidR="00AC59C4" w:rsidRPr="0026306B" w:rsidRDefault="00AC59C4" w:rsidP="00866E58">
      <w:pPr>
        <w:pStyle w:val="ListParagraph"/>
        <w:numPr>
          <w:ilvl w:val="0"/>
          <w:numId w:val="2"/>
        </w:numPr>
        <w:rPr>
          <w:i/>
          <w:iCs/>
        </w:rPr>
      </w:pPr>
      <w:commentRangeStart w:id="56"/>
      <w:r w:rsidRPr="0026306B">
        <w:rPr>
          <w:i/>
          <w:iCs/>
        </w:rPr>
        <w:t>Want to bring back discussion of environmental cues… may be able to lead in to this by talking about which subpopulations are segregating for these things.</w:t>
      </w:r>
      <w:commentRangeEnd w:id="56"/>
      <w:r w:rsidR="000D5786">
        <w:rPr>
          <w:rStyle w:val="CommentReference"/>
        </w:rPr>
        <w:commentReference w:id="56"/>
      </w:r>
    </w:p>
    <w:p w14:paraId="5495332A" w14:textId="77777777" w:rsidR="00E76EE1" w:rsidRDefault="00E76EE1" w:rsidP="0026306B">
      <w:pPr>
        <w:ind w:firstLine="36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57" w:name="_Hlk41465404"/>
      <w:r>
        <w:t xml:space="preserve"> (</w:t>
      </w:r>
      <w:proofErr w:type="spellStart"/>
      <w:r>
        <w:t>Madakadze</w:t>
      </w:r>
      <w:proofErr w:type="spellEnd"/>
      <w:r>
        <w:t xml:space="preserve"> et al 1998c; Sanderson and Wolf, 1995a, 1995b).</w:t>
      </w:r>
      <w:bookmarkEnd w:id="57"/>
      <w:r>
        <w:t xml:space="preserve"> A base temperature of 12 C for vegetative and reproductive development is commonly used for growth models (Kiniry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26306B">
      <w:pPr>
        <w:ind w:firstLine="360"/>
      </w:pPr>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26306B">
      <w:pPr>
        <w:ind w:firstLine="360"/>
      </w:pPr>
      <w:r>
        <w:lastRenderedPageBreak/>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commentRangeStart w:id="58"/>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commentRangeEnd w:id="58"/>
      <w:r w:rsidR="00282DE4">
        <w:rPr>
          <w:rStyle w:val="CommentReference"/>
        </w:rPr>
        <w:commentReference w:id="58"/>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w:t>
      </w:r>
      <w:commentRangeStart w:id="59"/>
      <w:r>
        <w:t>the cue for genomic prediction</w:t>
      </w:r>
      <w:commentRangeEnd w:id="59"/>
      <w:r w:rsidR="0092284C">
        <w:rPr>
          <w:rStyle w:val="CommentReference"/>
        </w:rPr>
        <w:commentReference w:id="59"/>
      </w:r>
      <w:r>
        <w:t xml:space="preserve">. We looked at heritability for nine traits associated with 50% flowering: </w:t>
      </w:r>
      <w:commentRangeStart w:id="60"/>
      <w:r>
        <w:t xml:space="preserve">daylength (analogous for a critical daylength for flowering), </w:t>
      </w:r>
      <w:commentRangeEnd w:id="60"/>
      <w:r w:rsidR="0092284C">
        <w:rPr>
          <w:rStyle w:val="CommentReference"/>
        </w:rPr>
        <w:commentReference w:id="60"/>
      </w:r>
      <w:r>
        <w:t>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655C758" w:rsidR="00AA7FA1" w:rsidRPr="002918DA" w:rsidRDefault="00DF30A5" w:rsidP="00AE5D08">
      <w:pPr>
        <w:rPr>
          <w:b/>
          <w:bCs/>
          <w:i/>
          <w:iCs/>
        </w:rPr>
      </w:pPr>
      <w:r w:rsidRPr="002918DA">
        <w:rPr>
          <w:b/>
          <w:bCs/>
          <w:i/>
          <w:iCs/>
        </w:rPr>
        <w:t>Four</w:t>
      </w:r>
      <w:ins w:id="61" w:author="Juenger, Thomas E" w:date="2020-10-12T18:59:00Z">
        <w:r w:rsidR="00A5055F">
          <w:rPr>
            <w:b/>
            <w:bCs/>
            <w:i/>
            <w:iCs/>
          </w:rPr>
          <w:t>-</w:t>
        </w:r>
      </w:ins>
      <w:r w:rsidRPr="002918DA">
        <w:rPr>
          <w:b/>
          <w:bCs/>
          <w:i/>
          <w:iCs/>
        </w:rPr>
        <w:t xml:space="preserve">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05FF6822"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t>
      </w:r>
      <w:ins w:id="62" w:author="Juenger, Thomas E" w:date="2020-10-12T17:57:00Z">
        <w:r w:rsidR="00E44C4E">
          <w:t>-</w:t>
        </w:r>
      </w:ins>
      <w:r w:rsidR="00607E2B">
        <w:t>way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(Kiniry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4"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0015B34B"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w:t>
      </w:r>
      <w:ins w:id="63" w:author="Juenger, Thomas E" w:date="2020-10-12T17:58:00Z">
        <w:r w:rsidR="00E55616">
          <w:rPr>
            <w:bCs/>
          </w:rPr>
          <w:t>QTL</w:t>
        </w:r>
      </w:ins>
      <w:del w:id="64" w:author="Juenger, Thomas E" w:date="2020-10-12T17:58:00Z">
        <w:r w:rsidDel="00E55616">
          <w:rPr>
            <w:bCs/>
          </w:rPr>
          <w:delText>G</w:delText>
        </w:r>
      </w:del>
      <w:r>
        <w:rPr>
          <w:bCs/>
        </w:rPr>
        <w:t xml:space="preserve"> + E + </w:t>
      </w:r>
      <w:ins w:id="65" w:author="Juenger, Thomas E" w:date="2020-10-12T17:59:00Z">
        <w:r w:rsidR="00E55616">
          <w:rPr>
            <w:bCs/>
          </w:rPr>
          <w:t>QTL</w:t>
        </w:r>
      </w:ins>
      <w:del w:id="66" w:author="Juenger, Thomas E" w:date="2020-10-12T17:59:00Z">
        <w:r w:rsidDel="00E55616">
          <w:rPr>
            <w:bCs/>
          </w:rPr>
          <w:delText>G</w:delText>
        </w:r>
      </w:del>
      <w:r>
        <w:rPr>
          <w:bCs/>
        </w:rPr>
        <w:t xml:space="preserve"> x E + </w:t>
      </w:r>
      <w:ins w:id="67" w:author="Juenger, Thomas E" w:date="2020-10-12T17:59:00Z">
        <w:r w:rsidR="00E55616">
          <w:rPr>
            <w:bCs/>
          </w:rPr>
          <w:t xml:space="preserve">kinship + </w:t>
        </w:r>
      </w:ins>
      <w:r>
        <w:rPr>
          <w:bCs/>
        </w:rPr>
        <w:t xml:space="preserve">e, where </w:t>
      </w:r>
      <w:r>
        <w:rPr>
          <w:rFonts w:cstheme="minorHAnsi"/>
          <w:bCs/>
        </w:rPr>
        <w:t>µ</w:t>
      </w:r>
      <w:r>
        <w:rPr>
          <w:bCs/>
        </w:rPr>
        <w:t xml:space="preserve"> is the population mean, </w:t>
      </w:r>
      <w:ins w:id="68" w:author="Juenger, Thomas E" w:date="2020-10-12T18:00:00Z">
        <w:r w:rsidR="00E55616">
          <w:rPr>
            <w:bCs/>
          </w:rPr>
          <w:t>QTL</w:t>
        </w:r>
      </w:ins>
      <w:del w:id="69" w:author="Juenger, Thomas E" w:date="2020-10-12T18:00:00Z">
        <w:r w:rsidDel="00E55616">
          <w:rPr>
            <w:bCs/>
          </w:rPr>
          <w:delText>G</w:delText>
        </w:r>
      </w:del>
      <w:r>
        <w:rPr>
          <w:bCs/>
        </w:rPr>
        <w:t xml:space="preserve"> is the </w:t>
      </w:r>
      <w:ins w:id="70" w:author="Juenger, Thomas E" w:date="2020-10-12T17:59:00Z">
        <w:r w:rsidR="00E55616">
          <w:rPr>
            <w:bCs/>
          </w:rPr>
          <w:t xml:space="preserve">marker </w:t>
        </w:r>
      </w:ins>
      <w:r>
        <w:rPr>
          <w:bCs/>
        </w:rPr>
        <w:t xml:space="preserve">genetic effect </w:t>
      </w:r>
      <w:commentRangeStart w:id="71"/>
      <w:r>
        <w:rPr>
          <w:bCs/>
        </w:rPr>
        <w:t>(i.e., kinship matrix)</w:t>
      </w:r>
      <w:commentRangeEnd w:id="71"/>
      <w:r w:rsidR="00E55616">
        <w:rPr>
          <w:rStyle w:val="CommentReference"/>
        </w:rPr>
        <w:commentReference w:id="71"/>
      </w:r>
      <w:r>
        <w:rPr>
          <w:bCs/>
        </w:rPr>
        <w:t xml:space="preserve">, E is the environmental effects (i.e., field sites), </w:t>
      </w:r>
      <w:ins w:id="72" w:author="Juenger, Thomas E" w:date="2020-10-12T18:00:00Z">
        <w:r w:rsidR="00E55616">
          <w:rPr>
            <w:bCs/>
          </w:rPr>
          <w:t>QTL</w:t>
        </w:r>
      </w:ins>
      <w:del w:id="73" w:author="Juenger, Thomas E" w:date="2020-10-12T18:00:00Z">
        <w:r w:rsidDel="00E55616">
          <w:rPr>
            <w:bCs/>
          </w:rPr>
          <w:delText>G</w:delText>
        </w:r>
      </w:del>
      <w:r>
        <w:rPr>
          <w:bCs/>
        </w:rPr>
        <w:t xml:space="preserve"> x E is the interaction between </w:t>
      </w:r>
      <w:ins w:id="74" w:author="Juenger, Thomas E" w:date="2020-10-12T18:00:00Z">
        <w:r w:rsidR="00E55616">
          <w:rPr>
            <w:bCs/>
          </w:rPr>
          <w:t xml:space="preserve">marker </w:t>
        </w:r>
      </w:ins>
      <w:r>
        <w:rPr>
          <w:bCs/>
        </w:rPr>
        <w:t xml:space="preserve">genetic and environmental effects, </w:t>
      </w:r>
      <w:ins w:id="75" w:author="Juenger, Thomas E" w:date="2020-10-12T18:00:00Z">
        <w:r w:rsidR="00E55616">
          <w:rPr>
            <w:bCs/>
          </w:rPr>
          <w:t>kinship corresponds to the background po</w:t>
        </w:r>
      </w:ins>
      <w:ins w:id="76" w:author="Juenger, Thomas E" w:date="2020-10-12T18:59:00Z">
        <w:r w:rsidR="00DE3984">
          <w:rPr>
            <w:bCs/>
          </w:rPr>
          <w:t>l</w:t>
        </w:r>
      </w:ins>
      <w:ins w:id="77" w:author="Juenger, Thomas E" w:date="2020-10-12T18:00:00Z">
        <w:r w:rsidR="00E55616">
          <w:rPr>
            <w:bCs/>
          </w:rPr>
          <w:t xml:space="preserve">ygenic variation, </w:t>
        </w:r>
      </w:ins>
      <w:r>
        <w:rPr>
          <w:bCs/>
        </w:rPr>
        <w:t xml:space="preserve">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lastRenderedPageBreak/>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917"/>
        <w:gridCol w:w="1397"/>
        <w:gridCol w:w="698"/>
        <w:gridCol w:w="1129"/>
      </w:tblGrid>
      <w:tr w:rsidR="002621DA" w:rsidRPr="006E389A" w14:paraId="212A6E9F" w14:textId="77777777" w:rsidTr="009932F8">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9932F8">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9932F8">
            <w:pPr>
              <w:rPr>
                <w:rFonts w:ascii="Calibri" w:eastAsia="Times New Roman" w:hAnsi="Calibri" w:cs="Calibri"/>
                <w:color w:val="000000"/>
              </w:rPr>
            </w:pPr>
            <w:commentRangeStart w:id="78"/>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8X</w:t>
            </w:r>
            <w:commentRangeEnd w:id="78"/>
            <w:r w:rsidR="00B83070">
              <w:rPr>
                <w:rStyle w:val="CommentReference"/>
                <w:b w:val="0"/>
                <w:bCs w:val="0"/>
              </w:rPr>
              <w:commentReference w:id="78"/>
            </w:r>
          </w:p>
        </w:tc>
        <w:tc>
          <w:tcPr>
            <w:tcW w:w="1039" w:type="dxa"/>
            <w:noWrap/>
            <w:hideMark/>
          </w:tcPr>
          <w:p w14:paraId="5B2D668E" w14:textId="77777777" w:rsidR="002621DA" w:rsidRPr="006E389A" w:rsidRDefault="002621DA" w:rsidP="009932F8">
            <w:pPr>
              <w:rPr>
                <w:rFonts w:ascii="Calibri" w:eastAsia="Times New Roman" w:hAnsi="Calibri" w:cs="Calibri"/>
                <w:color w:val="000000"/>
              </w:rPr>
            </w:pPr>
            <w:commentRangeStart w:id="79"/>
            <w:r w:rsidRPr="006E389A">
              <w:rPr>
                <w:rFonts w:ascii="Calibri" w:eastAsia="Times New Roman" w:hAnsi="Calibri" w:cs="Calibri"/>
                <w:color w:val="000000"/>
              </w:rPr>
              <w:t>Atlantic</w:t>
            </w:r>
            <w:commentRangeEnd w:id="79"/>
            <w:r w:rsidR="00B83070">
              <w:rPr>
                <w:rStyle w:val="CommentReference"/>
                <w:b w:val="0"/>
                <w:bCs w:val="0"/>
              </w:rPr>
              <w:commentReference w:id="79"/>
            </w:r>
          </w:p>
        </w:tc>
        <w:tc>
          <w:tcPr>
            <w:tcW w:w="698" w:type="dxa"/>
            <w:noWrap/>
            <w:hideMark/>
          </w:tcPr>
          <w:p w14:paraId="77C43FC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9932F8">
        <w:trPr>
          <w:trHeight w:val="285"/>
        </w:trPr>
        <w:tc>
          <w:tcPr>
            <w:tcW w:w="2500" w:type="dxa"/>
            <w:noWrap/>
            <w:hideMark/>
          </w:tcPr>
          <w:p w14:paraId="73E29CE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9932F8">
        <w:trPr>
          <w:trHeight w:val="285"/>
        </w:trPr>
        <w:tc>
          <w:tcPr>
            <w:tcW w:w="2500" w:type="dxa"/>
            <w:noWrap/>
            <w:hideMark/>
          </w:tcPr>
          <w:p w14:paraId="2DAF3D8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9932F8">
        <w:trPr>
          <w:trHeight w:val="285"/>
        </w:trPr>
        <w:tc>
          <w:tcPr>
            <w:tcW w:w="2500" w:type="dxa"/>
            <w:noWrap/>
            <w:hideMark/>
          </w:tcPr>
          <w:p w14:paraId="2C8D02B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9932F8">
        <w:trPr>
          <w:trHeight w:val="285"/>
        </w:trPr>
        <w:tc>
          <w:tcPr>
            <w:tcW w:w="2500" w:type="dxa"/>
            <w:noWrap/>
            <w:hideMark/>
          </w:tcPr>
          <w:p w14:paraId="023CCB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9932F8">
        <w:trPr>
          <w:trHeight w:val="285"/>
        </w:trPr>
        <w:tc>
          <w:tcPr>
            <w:tcW w:w="2500" w:type="dxa"/>
            <w:noWrap/>
            <w:hideMark/>
          </w:tcPr>
          <w:p w14:paraId="5B0026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9932F8">
        <w:trPr>
          <w:trHeight w:val="285"/>
        </w:trPr>
        <w:tc>
          <w:tcPr>
            <w:tcW w:w="2500" w:type="dxa"/>
            <w:noWrap/>
            <w:hideMark/>
          </w:tcPr>
          <w:p w14:paraId="1CD0FB1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9932F8">
        <w:trPr>
          <w:trHeight w:val="285"/>
        </w:trPr>
        <w:tc>
          <w:tcPr>
            <w:tcW w:w="2500" w:type="dxa"/>
            <w:noWrap/>
            <w:hideMark/>
          </w:tcPr>
          <w:p w14:paraId="39D52E6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9932F8">
        <w:trPr>
          <w:trHeight w:val="285"/>
        </w:trPr>
        <w:tc>
          <w:tcPr>
            <w:tcW w:w="2500" w:type="dxa"/>
            <w:noWrap/>
            <w:hideMark/>
          </w:tcPr>
          <w:p w14:paraId="466A8F8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9932F8">
        <w:trPr>
          <w:trHeight w:val="285"/>
        </w:trPr>
        <w:tc>
          <w:tcPr>
            <w:tcW w:w="2500" w:type="dxa"/>
            <w:noWrap/>
            <w:hideMark/>
          </w:tcPr>
          <w:p w14:paraId="7FAF359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9932F8">
        <w:trPr>
          <w:trHeight w:val="285"/>
        </w:trPr>
        <w:tc>
          <w:tcPr>
            <w:tcW w:w="2500" w:type="dxa"/>
            <w:noWrap/>
            <w:hideMark/>
          </w:tcPr>
          <w:p w14:paraId="09C13DE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9932F8">
        <w:trPr>
          <w:trHeight w:val="285"/>
        </w:trPr>
        <w:tc>
          <w:tcPr>
            <w:tcW w:w="2500" w:type="dxa"/>
            <w:noWrap/>
            <w:hideMark/>
          </w:tcPr>
          <w:p w14:paraId="3550EEC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9932F8">
        <w:trPr>
          <w:trHeight w:val="285"/>
        </w:trPr>
        <w:tc>
          <w:tcPr>
            <w:tcW w:w="2500" w:type="dxa"/>
            <w:noWrap/>
            <w:hideMark/>
          </w:tcPr>
          <w:p w14:paraId="277CF43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9932F8">
        <w:trPr>
          <w:trHeight w:val="285"/>
        </w:trPr>
        <w:tc>
          <w:tcPr>
            <w:tcW w:w="2500" w:type="dxa"/>
            <w:noWrap/>
            <w:hideMark/>
          </w:tcPr>
          <w:p w14:paraId="54B56C5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9932F8">
        <w:trPr>
          <w:trHeight w:val="285"/>
        </w:trPr>
        <w:tc>
          <w:tcPr>
            <w:tcW w:w="2500" w:type="dxa"/>
            <w:noWrap/>
            <w:hideMark/>
          </w:tcPr>
          <w:p w14:paraId="5EE26F96"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commentRangeStart w:id="80"/>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commentRangeEnd w:id="80"/>
      <w:r w:rsidR="00B43D9C">
        <w:rPr>
          <w:rStyle w:val="CommentReference"/>
        </w:rPr>
        <w:commentReference w:id="80"/>
      </w:r>
    </w:p>
    <w:p w14:paraId="2979A48A" w14:textId="7D87E358" w:rsidR="00A2334A" w:rsidRDefault="00A2334A" w:rsidP="00954192"/>
    <w:p w14:paraId="5FD7E0C3" w14:textId="28B54307" w:rsidR="00A2334A" w:rsidRPr="00E9448A" w:rsidRDefault="00A2334A" w:rsidP="002621DA"/>
    <w:sectPr w:rsidR="00A2334A" w:rsidRPr="00E9448A" w:rsidSect="002B26A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enger, Thomas E" w:date="2020-10-12T10:43:00Z" w:initials="JTE">
    <w:p w14:paraId="7CB10DE5" w14:textId="774DDA8D" w:rsidR="00F24C88" w:rsidRDefault="00F24C88">
      <w:pPr>
        <w:pStyle w:val="CommentText"/>
      </w:pPr>
      <w:r>
        <w:rPr>
          <w:rStyle w:val="CommentReference"/>
        </w:rPr>
        <w:annotationRef/>
      </w:r>
      <w:r>
        <w:t>I like to include line and page numbers when people start reading drafts – it often helps discuss parts of draft manuscripts</w:t>
      </w:r>
    </w:p>
  </w:comment>
  <w:comment w:id="1" w:author="Juenger, Thomas E" w:date="2020-10-12T10:36:00Z" w:initials="JTE">
    <w:p w14:paraId="271046A8" w14:textId="72D9B229" w:rsidR="00F24C88" w:rsidRDefault="00F24C88">
      <w:pPr>
        <w:pStyle w:val="CommentText"/>
      </w:pPr>
      <w:r>
        <w:rPr>
          <w:rStyle w:val="CommentReference"/>
        </w:rPr>
        <w:annotationRef/>
      </w:r>
      <w:r>
        <w:t>I think we should offer co-authors to the hosts of the garden sites.  We’ll need to check to see if the most recent 4-way map has been published elsewhere – my understanding is that it’s been posted on dryad and associated with the wax QTL mapping paper that has been published……</w:t>
      </w:r>
    </w:p>
  </w:comment>
  <w:comment w:id="2" w:author="Juenger, Thomas E" w:date="2020-10-12T10:37:00Z" w:initials="JTE">
    <w:p w14:paraId="32F9104A" w14:textId="3D417774" w:rsidR="00F24C88" w:rsidRDefault="00F24C88">
      <w:pPr>
        <w:pStyle w:val="CommentText"/>
      </w:pPr>
      <w:r>
        <w:rPr>
          <w:rStyle w:val="CommentReference"/>
        </w:rPr>
        <w:annotationRef/>
      </w:r>
      <w:r>
        <w:t>I think this is a good target – I also think it could go at PNAS – or maybe Nature Communications</w:t>
      </w:r>
    </w:p>
  </w:comment>
  <w:comment w:id="3" w:author="Juenger, Thomas E" w:date="2020-10-12T10:37:00Z" w:initials="JTE">
    <w:p w14:paraId="4D4401F7" w14:textId="77777777" w:rsidR="00F24C88" w:rsidRDefault="00F24C88">
      <w:pPr>
        <w:pStyle w:val="CommentText"/>
      </w:pPr>
      <w:r>
        <w:rPr>
          <w:rStyle w:val="CommentReference"/>
        </w:rPr>
        <w:annotationRef/>
      </w:r>
      <w:r>
        <w:t>Annie Schmidt, Jiaming Yu (QG, GxE, flowering), Ben Blackman, Dan Woods (brachy flowering time)</w:t>
      </w:r>
    </w:p>
    <w:p w14:paraId="1FCAA361" w14:textId="77777777" w:rsidR="00F24C88" w:rsidRDefault="00F24C88">
      <w:pPr>
        <w:pStyle w:val="CommentText"/>
      </w:pPr>
    </w:p>
    <w:p w14:paraId="675C2B9F" w14:textId="1DFC8F27" w:rsidR="00F24C88" w:rsidRDefault="00F24C88">
      <w:pPr>
        <w:pStyle w:val="CommentText"/>
      </w:pPr>
      <w:r>
        <w:t>At NP, John Stinchcombe would be a good editor</w:t>
      </w:r>
    </w:p>
  </w:comment>
  <w:comment w:id="4" w:author="Juenger, Thomas E" w:date="2020-10-12T10:39:00Z" w:initials="JTE">
    <w:p w14:paraId="50B49B34" w14:textId="604E369F" w:rsidR="00F24C88" w:rsidRDefault="00F24C88">
      <w:pPr>
        <w:pStyle w:val="CommentText"/>
      </w:pPr>
      <w:r>
        <w:rPr>
          <w:rStyle w:val="CommentReference"/>
        </w:rPr>
        <w:annotationRef/>
      </w:r>
      <w:r>
        <w:t>NP usually has a bullet point abstract</w:t>
      </w:r>
    </w:p>
  </w:comment>
  <w:comment w:id="5" w:author="Juenger, Thomas E" w:date="2020-10-12T10:41:00Z" w:initials="JTE">
    <w:p w14:paraId="6FD678F1" w14:textId="5FE33D7F" w:rsidR="00F24C88" w:rsidRDefault="00F24C88">
      <w:pPr>
        <w:pStyle w:val="CommentText"/>
      </w:pPr>
      <w:r>
        <w:rPr>
          <w:rStyle w:val="CommentReference"/>
        </w:rPr>
        <w:annotationRef/>
      </w:r>
      <w:r>
        <w:t>This is the dogma, but I’m not sure it’s entirely true.  A common phenomena in the south, and I think associated with rainfall, is second and third flush of tillers and vegetative growth</w:t>
      </w:r>
      <w:proofErr w:type="gramStart"/>
      <w:r>
        <w:t>…..</w:t>
      </w:r>
      <w:proofErr w:type="gramEnd"/>
      <w:r>
        <w:t>often after flowering.  I don’t think we address this here</w:t>
      </w:r>
      <w:proofErr w:type="gramStart"/>
      <w:r>
        <w:t>….but</w:t>
      </w:r>
      <w:proofErr w:type="gramEnd"/>
      <w:r>
        <w:t xml:space="preserve"> something to keep in mind.</w:t>
      </w:r>
    </w:p>
  </w:comment>
  <w:comment w:id="6" w:author="Juenger, Thomas E" w:date="2020-10-12T10:42:00Z" w:initials="JTE">
    <w:p w14:paraId="2BBB27F9" w14:textId="0100B98E" w:rsidR="00F24C88" w:rsidRDefault="00F24C88">
      <w:pPr>
        <w:pStyle w:val="CommentText"/>
      </w:pPr>
      <w:r>
        <w:rPr>
          <w:rStyle w:val="CommentReference"/>
        </w:rPr>
        <w:annotationRef/>
      </w:r>
      <w:r>
        <w:t>It seems odd to call these populations – they are parents and only represent a few alleles…</w:t>
      </w:r>
      <w:proofErr w:type="gramStart"/>
      <w:r>
        <w:t>….not</w:t>
      </w:r>
      <w:proofErr w:type="gramEnd"/>
      <w:r>
        <w:t xml:space="preserve"> really a good sample of populations</w:t>
      </w:r>
    </w:p>
  </w:comment>
  <w:comment w:id="7" w:author="Juenger, Thomas E" w:date="2020-10-12T10:44:00Z" w:initials="JTE">
    <w:p w14:paraId="2C7564AD" w14:textId="086492A0" w:rsidR="00F24C88" w:rsidRDefault="00F24C88">
      <w:pPr>
        <w:pStyle w:val="CommentText"/>
      </w:pPr>
      <w:r>
        <w:rPr>
          <w:rStyle w:val="CommentReference"/>
        </w:rPr>
        <w:annotationRef/>
      </w:r>
      <w:r>
        <w:t>I’d add some information about the degree of GxE, maybe the nature of GxE, and what we think we can say about the drivers of the GxE……but of course probably too early to worry much abstract as still sorting out results</w:t>
      </w:r>
    </w:p>
  </w:comment>
  <w:comment w:id="8" w:author="Juenger, Thomas E" w:date="2020-10-12T10:45:00Z" w:initials="JTE">
    <w:p w14:paraId="48A013B7" w14:textId="5F84FE12" w:rsidR="00F24C88" w:rsidRDefault="00F24C88">
      <w:pPr>
        <w:pStyle w:val="CommentText"/>
      </w:pPr>
      <w:r>
        <w:rPr>
          <w:rStyle w:val="CommentReference"/>
        </w:rPr>
        <w:annotationRef/>
      </w:r>
      <w:r>
        <w:t>In terms of key words……………flowering time, GxE, switchgrass, Panicum virgatum, photoperiod……</w:t>
      </w:r>
    </w:p>
  </w:comment>
  <w:comment w:id="9" w:author="Juenger, Thomas E" w:date="2020-10-12T10:51:00Z" w:initials="JTE">
    <w:p w14:paraId="522CCE6F" w14:textId="77777777" w:rsidR="00F24C88" w:rsidRDefault="00F24C88">
      <w:pPr>
        <w:pStyle w:val="CommentText"/>
      </w:pPr>
      <w:r>
        <w:rPr>
          <w:rStyle w:val="CommentReference"/>
        </w:rPr>
        <w:annotationRef/>
      </w:r>
      <w:r>
        <w:t>You could expand this a bit by saying that although we often classify species into these categories, there is often standing natural variation in photoperiod sensitivity…..and that flowering time and appropriate photoperiod responses are often a key aspect of local adaptation……..and crop domestication….</w:t>
      </w:r>
    </w:p>
    <w:p w14:paraId="0044C1A3" w14:textId="77777777" w:rsidR="00F24C88" w:rsidRDefault="00F24C88">
      <w:pPr>
        <w:pStyle w:val="CommentText"/>
      </w:pPr>
    </w:p>
    <w:p w14:paraId="5F3EE51B" w14:textId="11B0CEFA" w:rsidR="00F24C88" w:rsidRDefault="00F24C88">
      <w:pPr>
        <w:pStyle w:val="CommentText"/>
      </w:pPr>
      <w:r>
        <w:t>But now I see you go there below :-)</w:t>
      </w:r>
    </w:p>
  </w:comment>
  <w:comment w:id="10" w:author="Juenger, Thomas E" w:date="2020-10-12T10:58:00Z" w:initials="JTE">
    <w:p w14:paraId="03FF6FF1" w14:textId="16743BB1" w:rsidR="00F24C88" w:rsidRDefault="00F24C88">
      <w:pPr>
        <w:pStyle w:val="CommentText"/>
      </w:pPr>
      <w:r>
        <w:rPr>
          <w:rStyle w:val="CommentReference"/>
        </w:rPr>
        <w:annotationRef/>
      </w:r>
      <w:r>
        <w:t xml:space="preserve">I like this paragraph – but, I worry a bit that it leaves out some of the flowering time literature and work in crop grasses – lots of information in maize and sorghum – including studies of local adaptation and detailed work on photoperiod.  </w:t>
      </w:r>
    </w:p>
    <w:p w14:paraId="2F313F5F" w14:textId="77777777" w:rsidR="00F24C88" w:rsidRDefault="00F24C88">
      <w:pPr>
        <w:pStyle w:val="CommentText"/>
      </w:pPr>
    </w:p>
    <w:p w14:paraId="6C9269B3" w14:textId="0355882C" w:rsidR="00F24C88" w:rsidRDefault="003678A1">
      <w:pPr>
        <w:pStyle w:val="CommentText"/>
        <w:rPr>
          <w:rStyle w:val="Hyperlink"/>
        </w:rPr>
      </w:pPr>
      <w:hyperlink r:id="rId1" w:history="1">
        <w:r w:rsidR="00F24C88" w:rsidRPr="005D4924">
          <w:rPr>
            <w:rStyle w:val="Hyperlink"/>
          </w:rPr>
          <w:t>https://www.nature.com/articles/ng.3784</w:t>
        </w:r>
      </w:hyperlink>
    </w:p>
    <w:p w14:paraId="0355A06F" w14:textId="4CC85CA7" w:rsidR="00F24C88" w:rsidRDefault="00F24C88">
      <w:pPr>
        <w:pStyle w:val="CommentText"/>
      </w:pPr>
    </w:p>
    <w:p w14:paraId="3D975F17" w14:textId="61404059" w:rsidR="00F24C88" w:rsidRDefault="003678A1">
      <w:pPr>
        <w:pStyle w:val="CommentText"/>
      </w:pPr>
      <w:hyperlink r:id="rId2" w:history="1">
        <w:r w:rsidR="00F24C88" w:rsidRPr="00197B7F">
          <w:rPr>
            <w:rStyle w:val="Hyperlink"/>
          </w:rPr>
          <w:t>https://link.springer.com/article/10.1007/s00122-013-2059-z</w:t>
        </w:r>
      </w:hyperlink>
    </w:p>
    <w:p w14:paraId="0AE597EA" w14:textId="5FDBEFF5" w:rsidR="00F24C88" w:rsidRDefault="00F24C88">
      <w:pPr>
        <w:pStyle w:val="CommentText"/>
      </w:pPr>
    </w:p>
    <w:p w14:paraId="13917F45" w14:textId="75088CD7" w:rsidR="00F24C88" w:rsidRDefault="00F24C88">
      <w:pPr>
        <w:pStyle w:val="CommentText"/>
      </w:pPr>
      <w:r w:rsidRPr="00F24C88">
        <w:t>https://www.pnas.org/content/108/39/16469</w:t>
      </w:r>
    </w:p>
    <w:p w14:paraId="75911656" w14:textId="22929608" w:rsidR="00F24C88" w:rsidRDefault="00F24C88">
      <w:pPr>
        <w:pStyle w:val="CommentText"/>
      </w:pPr>
    </w:p>
  </w:comment>
  <w:comment w:id="12" w:author="Juenger, Thomas E" w:date="2020-10-12T12:04:00Z" w:initials="JTE">
    <w:p w14:paraId="040A4318" w14:textId="532CF4E7" w:rsidR="00F24C88" w:rsidRDefault="00F24C88">
      <w:pPr>
        <w:pStyle w:val="CommentText"/>
      </w:pPr>
      <w:r>
        <w:rPr>
          <w:rStyle w:val="CommentReference"/>
        </w:rPr>
        <w:annotationRef/>
      </w:r>
      <w:r>
        <w:t>More broadly, you can think of any study crossing genetics with environment/manipulation as evaluating GxE</w:t>
      </w:r>
      <w:proofErr w:type="gramStart"/>
      <w:r>
        <w:t>…..</w:t>
      </w:r>
      <w:proofErr w:type="gramEnd"/>
    </w:p>
  </w:comment>
  <w:comment w:id="13" w:author="Juenger, Thomas E" w:date="2020-10-12T12:15:00Z" w:initials="JTE">
    <w:p w14:paraId="0B2AE9AA" w14:textId="2A16DE65" w:rsidR="00F24C88" w:rsidRDefault="00F24C88">
      <w:pPr>
        <w:pStyle w:val="CommentText"/>
      </w:pPr>
      <w:r>
        <w:rPr>
          <w:rStyle w:val="CommentReference"/>
        </w:rPr>
        <w:annotationRef/>
      </w:r>
      <w: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14" w:author="Juenger, Thomas E" w:date="2020-10-12T12:12:00Z" w:initials="JTE">
    <w:p w14:paraId="4B8F79A6" w14:textId="51322A2C" w:rsidR="00F24C88" w:rsidRDefault="00F24C88">
      <w:pPr>
        <w:pStyle w:val="CommentText"/>
      </w:pPr>
      <w:r>
        <w:rPr>
          <w:rStyle w:val="CommentReference"/>
        </w:rPr>
        <w:annotationRef/>
      </w:r>
      <w:r>
        <w:t>Natural maize is outbred and highly variable….so maybe a relevant example……</w:t>
      </w:r>
    </w:p>
  </w:comment>
  <w:comment w:id="15" w:author="Juenger, Thomas E" w:date="2020-10-12T12:20:00Z" w:initials="JTE">
    <w:p w14:paraId="17498C06" w14:textId="77777777" w:rsidR="00F24C88" w:rsidRDefault="00F24C88">
      <w:pPr>
        <w:pStyle w:val="CommentText"/>
      </w:pPr>
      <w:r>
        <w:rPr>
          <w:rStyle w:val="CommentReference"/>
        </w:rPr>
        <w:annotationRef/>
      </w:r>
      <w:r>
        <w:t>Might cite some of the classic McMillan literature on switchgrass flowering</w:t>
      </w:r>
      <w:proofErr w:type="gramStart"/>
      <w:r>
        <w:t>…..</w:t>
      </w:r>
      <w:proofErr w:type="gramEnd"/>
      <w:r>
        <w:t>although it’s pretty messy stuff….I also think there are papers looking at photoperiod……and even some mapping……..</w:t>
      </w:r>
    </w:p>
    <w:p w14:paraId="7EC2482A" w14:textId="77777777" w:rsidR="00F24C88" w:rsidRDefault="00F24C88">
      <w:pPr>
        <w:pStyle w:val="CommentText"/>
      </w:pPr>
    </w:p>
    <w:p w14:paraId="42B6053D" w14:textId="24DF48AD" w:rsidR="00F24C88" w:rsidRDefault="003678A1">
      <w:pPr>
        <w:pStyle w:val="CommentText"/>
      </w:pPr>
      <w:hyperlink r:id="rId3" w:history="1">
        <w:r w:rsidR="00F24C88" w:rsidRPr="00197B7F">
          <w:rPr>
            <w:rStyle w:val="Hyperlink"/>
          </w:rPr>
          <w:t>https://www.frontiersin.org/articles/10.3389/fpls.2018.01250/full</w:t>
        </w:r>
      </w:hyperlink>
    </w:p>
    <w:p w14:paraId="6F68DE78" w14:textId="77777777" w:rsidR="00F24C88" w:rsidRDefault="00F24C88">
      <w:pPr>
        <w:pStyle w:val="CommentText"/>
      </w:pPr>
    </w:p>
    <w:p w14:paraId="6F788E6E" w14:textId="3BB84A2B" w:rsidR="00F24C88" w:rsidRDefault="003678A1">
      <w:pPr>
        <w:pStyle w:val="CommentText"/>
      </w:pPr>
      <w:hyperlink r:id="rId4" w:history="1">
        <w:r w:rsidR="00F24C88" w:rsidRPr="00197B7F">
          <w:rPr>
            <w:rStyle w:val="Hyperlink"/>
          </w:rPr>
          <w:t>https://pubmed.ncbi.nlm.nih.gov/27443672/</w:t>
        </w:r>
      </w:hyperlink>
    </w:p>
    <w:p w14:paraId="6F25F6F7" w14:textId="77777777" w:rsidR="00F24C88" w:rsidRDefault="00F24C88">
      <w:pPr>
        <w:pStyle w:val="CommentText"/>
      </w:pPr>
    </w:p>
    <w:p w14:paraId="563CDA60" w14:textId="5F90F628" w:rsidR="00F24C88" w:rsidRDefault="003678A1">
      <w:pPr>
        <w:pStyle w:val="CommentText"/>
      </w:pPr>
      <w:hyperlink r:id="rId5" w:history="1">
        <w:r w:rsidR="00F24C88" w:rsidRPr="00197B7F">
          <w:rPr>
            <w:rStyle w:val="Hyperlink"/>
          </w:rPr>
          <w:t>https://acsess.onlinelibrary.wiley.com/doi/full/10.3835/plantgenome2017.10.0093</w:t>
        </w:r>
      </w:hyperlink>
    </w:p>
    <w:p w14:paraId="093DB934" w14:textId="77777777" w:rsidR="00F24C88" w:rsidRDefault="00F24C88">
      <w:pPr>
        <w:pStyle w:val="CommentText"/>
      </w:pPr>
    </w:p>
    <w:p w14:paraId="4E2269C3" w14:textId="2DC0932B" w:rsidR="00F24C88" w:rsidRDefault="00F24C88">
      <w:pPr>
        <w:pStyle w:val="CommentText"/>
      </w:pPr>
      <w:r>
        <w:t>and others</w:t>
      </w:r>
      <w:proofErr w:type="gramStart"/>
      <w:r>
        <w:t>…..</w:t>
      </w:r>
      <w:proofErr w:type="gramEnd"/>
    </w:p>
  </w:comment>
  <w:comment w:id="17" w:author="Juenger, Thomas E" w:date="2020-10-12T12:22:00Z" w:initials="JTE">
    <w:p w14:paraId="07DB0D15" w14:textId="78AB17E0" w:rsidR="00F24C88" w:rsidRDefault="00F24C88">
      <w:pPr>
        <w:pStyle w:val="CommentText"/>
      </w:pPr>
      <w:r>
        <w:rPr>
          <w:rStyle w:val="CommentReference"/>
        </w:rPr>
        <w:annotationRef/>
      </w:r>
      <w:r>
        <w:t>I like to qualify the F2 with the outbred indicator – formally, notation like F1/F2 etc. are meant only for inbred line crosses…</w:t>
      </w:r>
      <w:proofErr w:type="gramStart"/>
      <w:r>
        <w:t>…..</w:t>
      </w:r>
      <w:proofErr w:type="gramEnd"/>
      <w:r>
        <w:t>but it’s the language that everyone is familiar with</w:t>
      </w:r>
    </w:p>
  </w:comment>
  <w:comment w:id="18" w:author="Juenger, Thomas E" w:date="2020-10-12T12:32:00Z" w:initials="JTE">
    <w:p w14:paraId="5BC39286" w14:textId="315E2124" w:rsidR="00F24C88" w:rsidRDefault="00F24C88">
      <w:pPr>
        <w:pStyle w:val="CommentText"/>
      </w:pPr>
      <w:r>
        <w:rPr>
          <w:rStyle w:val="CommentReference"/>
        </w:rPr>
        <w:annotationRef/>
      </w:r>
      <w:r>
        <w:t>This is a solid introduction</w:t>
      </w:r>
      <w:proofErr w:type="gramStart"/>
      <w:r>
        <w:t>…..</w:t>
      </w:r>
      <w:proofErr w:type="gramEnd"/>
      <w:r>
        <w:t>might need some tweaking to foreshadow major results….but otherwise reads well</w:t>
      </w:r>
    </w:p>
  </w:comment>
  <w:comment w:id="19" w:author="Juenger, Thomas E" w:date="2020-10-12T12:29:00Z" w:initials="JTE">
    <w:p w14:paraId="72567522" w14:textId="2258C935" w:rsidR="00F24C88" w:rsidRDefault="00F24C88">
      <w:pPr>
        <w:pStyle w:val="CommentText"/>
      </w:pPr>
      <w:r>
        <w:rPr>
          <w:rStyle w:val="CommentReference"/>
        </w:rPr>
        <w:annotationRef/>
      </w:r>
      <w:r>
        <w:t>Might need to define what we mean by these phenotypes</w:t>
      </w:r>
      <w:proofErr w:type="gramStart"/>
      <w:r>
        <w:t>…..</w:t>
      </w:r>
      <w:proofErr w:type="gramEnd"/>
      <w:r>
        <w:t>especially for flowering….as often many different features of phenology called flowering time</w:t>
      </w:r>
    </w:p>
  </w:comment>
  <w:comment w:id="20" w:author="Juenger, Thomas E" w:date="2020-10-12T12:35:00Z" w:initials="JTE">
    <w:p w14:paraId="75052501" w14:textId="77777777" w:rsidR="00F24C88" w:rsidRDefault="00F24C88">
      <w:pPr>
        <w:pStyle w:val="CommentText"/>
      </w:pPr>
      <w:r>
        <w:rPr>
          <w:rStyle w:val="CommentReference"/>
        </w:rPr>
        <w:annotationRef/>
      </w:r>
      <w:r>
        <w:t>Great figure]</w:t>
      </w:r>
    </w:p>
    <w:p w14:paraId="2344FB29" w14:textId="77777777" w:rsidR="00F24C88" w:rsidRDefault="00F24C88">
      <w:pPr>
        <w:pStyle w:val="CommentText"/>
      </w:pPr>
    </w:p>
    <w:p w14:paraId="4E1B34AA" w14:textId="4321F66E" w:rsidR="00F24C88" w:rsidRDefault="00F24C88">
      <w:pPr>
        <w:pStyle w:val="CommentText"/>
      </w:pPr>
      <w: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21" w:author="Juenger, Thomas E" w:date="2020-10-12T12:35:00Z" w:initials="JTE">
    <w:p w14:paraId="40290C81" w14:textId="53064B0F" w:rsidR="00F24C88" w:rsidRDefault="00F24C88">
      <w:pPr>
        <w:pStyle w:val="CommentText"/>
      </w:pPr>
      <w:r>
        <w:rPr>
          <w:rStyle w:val="CommentReference"/>
        </w:rPr>
        <w:annotationRef/>
      </w:r>
      <w:r>
        <w:t>You might consider including a subtext to identify that this h2 is coming from the use of a kinship matrix.  The literature is a mess with different notation – sometimes folks call this SNP- heritability – sometimes h2</w:t>
      </w:r>
      <w:r w:rsidRPr="0070665B">
        <w:rPr>
          <w:vertAlign w:val="subscript"/>
        </w:rPr>
        <w:t>kinship</w:t>
      </w:r>
      <w:r>
        <w:rPr>
          <w:vertAlign w:val="subscript"/>
        </w:rPr>
        <w:t>…</w:t>
      </w:r>
      <w:r>
        <w:t>sometimes it’s not indicated.</w:t>
      </w:r>
    </w:p>
    <w:p w14:paraId="51598EA5" w14:textId="07B67635" w:rsidR="00F24C88" w:rsidRPr="0070665B" w:rsidRDefault="00F24C88">
      <w:pPr>
        <w:pStyle w:val="CommentText"/>
      </w:pPr>
    </w:p>
  </w:comment>
  <w:comment w:id="22" w:author="Juenger, Thomas E" w:date="2020-10-12T12:41:00Z" w:initials="JTE">
    <w:p w14:paraId="748112A2" w14:textId="27A15C6A" w:rsidR="00F24C88" w:rsidRDefault="00F24C88">
      <w:pPr>
        <w:pStyle w:val="CommentText"/>
      </w:pPr>
      <w:r>
        <w:rPr>
          <w:rStyle w:val="CommentReference"/>
        </w:rPr>
        <w:annotationRef/>
      </w:r>
      <w:r>
        <w:t>Nice paragraph</w:t>
      </w:r>
    </w:p>
  </w:comment>
  <w:comment w:id="24" w:author="Juenger, Thomas E" w:date="2020-10-12T12:48:00Z" w:initials="JTE">
    <w:p w14:paraId="49EEE3CF" w14:textId="2CA515BC" w:rsidR="00F24C88" w:rsidRDefault="00F24C88">
      <w:pPr>
        <w:pStyle w:val="CommentText"/>
      </w:pPr>
      <w:r>
        <w:rPr>
          <w:rStyle w:val="CommentReference"/>
        </w:rPr>
        <w:annotationRef/>
      </w:r>
      <w:r>
        <w:t>You need to give an example of what you mean here – not sure it will be entirely obvious to all readers without going directly to methods</w:t>
      </w:r>
    </w:p>
  </w:comment>
  <w:comment w:id="26" w:author="Juenger, Thomas E" w:date="2020-10-12T19:05:00Z" w:initials="JTE">
    <w:p w14:paraId="6EF2165B" w14:textId="0B554167" w:rsidR="00F24C88" w:rsidRDefault="00F24C88">
      <w:pPr>
        <w:pStyle w:val="CommentText"/>
      </w:pPr>
      <w:r>
        <w:rPr>
          <w:rStyle w:val="CommentReference"/>
        </w:rPr>
        <w:annotationRef/>
      </w:r>
      <w:r>
        <w:t>I think this section is intended to focus on “g” – but, it doesn’t seem like there really are many consistent effects.  We’ll need to see how the more strict GxE results play</w:t>
      </w:r>
      <w:r w:rsidR="003A0802">
        <w:t xml:space="preserve"> out</w:t>
      </w:r>
      <w:r>
        <w:t xml:space="preserve">, but it might make sense to roll them together </w:t>
      </w:r>
      <w:proofErr w:type="gramStart"/>
      <w:r>
        <w:t>…..</w:t>
      </w:r>
      <w:proofErr w:type="gramEnd"/>
      <w:r>
        <w:t>especially of there isn’t much consistent signal to discuss</w:t>
      </w:r>
    </w:p>
  </w:comment>
  <w:comment w:id="27" w:author="Juenger, Thomas E" w:date="2020-10-12T16:48:00Z" w:initials="JTE">
    <w:p w14:paraId="6D790B82" w14:textId="7A84B271" w:rsidR="00F24C88" w:rsidRDefault="00F24C88">
      <w:pPr>
        <w:pStyle w:val="CommentText"/>
      </w:pPr>
      <w:r>
        <w:rPr>
          <w:rStyle w:val="CommentReference"/>
        </w:rPr>
        <w:annotationRef/>
      </w:r>
      <w:r>
        <w:t xml:space="preserve">At some point it would be fun to talk more about this – I’ve been having interesting discussion with lots of people about working with kinship </w:t>
      </w:r>
      <w:proofErr w:type="spellStart"/>
      <w:r>
        <w:t>blups</w:t>
      </w:r>
      <w:proofErr w:type="spellEnd"/>
      <w:r>
        <w:t xml:space="preserve"> – some love it and some hate it – interesting ideas on both sides……</w:t>
      </w:r>
    </w:p>
  </w:comment>
  <w:comment w:id="28" w:author="Juenger, Thomas E" w:date="2020-10-12T12:57:00Z" w:initials="JTE">
    <w:p w14:paraId="7AFE9AA4" w14:textId="0ADFF778" w:rsidR="00F24C88" w:rsidRDefault="00F24C88">
      <w:pPr>
        <w:pStyle w:val="CommentText"/>
      </w:pPr>
      <w:r>
        <w:rPr>
          <w:rStyle w:val="CommentReference"/>
        </w:rPr>
        <w:annotationRef/>
      </w:r>
      <w:r>
        <w:t>But this varies by subpopulation and by genomic regions – not saying this isn’t a bad window, but maybe push this justification to methods where you can spend more time on it if needed.</w:t>
      </w:r>
    </w:p>
  </w:comment>
  <w:comment w:id="29" w:author="Juenger, Thomas E" w:date="2020-10-12T14:51:00Z" w:initials="JTE">
    <w:p w14:paraId="6BF47B68" w14:textId="6CD9BB11" w:rsidR="00F24C88" w:rsidRDefault="00F24C88">
      <w:pPr>
        <w:pStyle w:val="CommentText"/>
      </w:pPr>
      <w:r>
        <w:rPr>
          <w:rStyle w:val="CommentReference"/>
        </w:rPr>
        <w:annotationRef/>
      </w:r>
      <w:r>
        <w:t>Detection in 2 or 3 sites doesn’t seem very consistent to me…….</w:t>
      </w:r>
    </w:p>
  </w:comment>
  <w:comment w:id="30" w:author="Juenger, Thomas E" w:date="2020-10-12T14:52:00Z" w:initials="JTE">
    <w:p w14:paraId="38680EFB" w14:textId="5B587446" w:rsidR="00F24C88" w:rsidRDefault="00F24C88">
      <w:pPr>
        <w:pStyle w:val="CommentText"/>
      </w:pPr>
      <w:r>
        <w:rPr>
          <w:rStyle w:val="CommentReference"/>
        </w:rPr>
        <w:annotationRef/>
      </w:r>
      <w:r>
        <w:t>Be consistent in presenting p-value digits</w:t>
      </w:r>
    </w:p>
  </w:comment>
  <w:comment w:id="32" w:author="Juenger, Thomas E" w:date="2020-10-12T14:53:00Z" w:initials="JTE">
    <w:p w14:paraId="0A62C7EA" w14:textId="77777777" w:rsidR="00F24C88" w:rsidRDefault="00F24C88">
      <w:pPr>
        <w:pStyle w:val="CommentText"/>
      </w:pPr>
      <w:r>
        <w:rPr>
          <w:rStyle w:val="CommentReference"/>
        </w:rPr>
        <w:annotationRef/>
      </w:r>
      <w:r>
        <w:t>I think this is an important paragraph and a useful approach- but, I often worry about thresholding issues and overlaps.  I wonder if these changes much depending on whether you relax your criteria.</w:t>
      </w:r>
    </w:p>
    <w:p w14:paraId="6E4B7D63" w14:textId="77777777" w:rsidR="00F24C88" w:rsidRDefault="00F24C88">
      <w:pPr>
        <w:pStyle w:val="CommentText"/>
      </w:pPr>
    </w:p>
    <w:p w14:paraId="301F9F4E" w14:textId="77777777" w:rsidR="00F24C88" w:rsidRDefault="00F24C88">
      <w:pPr>
        <w:pStyle w:val="CommentText"/>
      </w:pPr>
      <w:r>
        <w:t xml:space="preserve">A more general way to ask the question would be to evaluate genetic correlations across sites……you can estimate genetic covariances using a bivariate mixed model with a kinship matrix – I’ll send along a paper about this – you should be able to do so in ASREML, </w:t>
      </w:r>
      <w:proofErr w:type="spellStart"/>
      <w:r>
        <w:t>sommer</w:t>
      </w:r>
      <w:proofErr w:type="spellEnd"/>
      <w:r>
        <w:t xml:space="preserve">, </w:t>
      </w:r>
      <w:proofErr w:type="spellStart"/>
      <w:r>
        <w:t>etc</w:t>
      </w:r>
      <w:proofErr w:type="spellEnd"/>
      <w:r>
        <w:t>….</w:t>
      </w:r>
    </w:p>
    <w:p w14:paraId="3236B9B4" w14:textId="77777777" w:rsidR="00F24C88" w:rsidRDefault="00F24C88">
      <w:pPr>
        <w:pStyle w:val="CommentText"/>
      </w:pPr>
    </w:p>
    <w:p w14:paraId="340134AF" w14:textId="41806AA9" w:rsidR="00F24C88" w:rsidRDefault="00F24C88">
      <w:pPr>
        <w:pStyle w:val="CommentText"/>
      </w:pPr>
      <w:r>
        <w:t xml:space="preserve">Cross environment genetic correlations are </w:t>
      </w:r>
      <w:r w:rsidR="003A0802">
        <w:t xml:space="preserve">a classic </w:t>
      </w:r>
      <w:r>
        <w:t>alternative way of thinking about GxE</w:t>
      </w:r>
    </w:p>
  </w:comment>
  <w:comment w:id="33" w:author="Juenger, Thomas E" w:date="2020-10-12T14:56:00Z" w:initials="JTE">
    <w:p w14:paraId="425DF896" w14:textId="4A8A200A" w:rsidR="00F24C88" w:rsidRDefault="00F24C88">
      <w:pPr>
        <w:pStyle w:val="CommentText"/>
      </w:pPr>
      <w:r>
        <w:rPr>
          <w:rStyle w:val="CommentReference"/>
        </w:rPr>
        <w:annotationRef/>
      </w:r>
      <w:r>
        <w:t xml:space="preserve">Nice </w:t>
      </w:r>
    </w:p>
  </w:comment>
  <w:comment w:id="35" w:author="Juenger, Thomas E" w:date="2020-10-12T14:58:00Z" w:initials="JTE">
    <w:p w14:paraId="2AF15510" w14:textId="716303E6" w:rsidR="00F24C88" w:rsidRDefault="00F24C88">
      <w:pPr>
        <w:pStyle w:val="CommentText"/>
      </w:pPr>
      <w:r>
        <w:rPr>
          <w:rStyle w:val="CommentReference"/>
        </w:rPr>
        <w:annotationRef/>
      </w:r>
      <w:r>
        <w:t>Milano et al. 2016 is the primary citation for the 4-way</w:t>
      </w:r>
    </w:p>
  </w:comment>
  <w:comment w:id="36" w:author="Juenger, Thomas E" w:date="2020-10-12T16:59:00Z" w:initials="JTE">
    <w:p w14:paraId="0BC3444F" w14:textId="35B65A2E" w:rsidR="00F24C88" w:rsidRDefault="00F24C88">
      <w:pPr>
        <w:pStyle w:val="CommentText"/>
      </w:pPr>
      <w:r>
        <w:rPr>
          <w:rStyle w:val="CommentReference"/>
        </w:rPr>
        <w:annotationRef/>
      </w:r>
      <w:r>
        <w:t xml:space="preserve">Below you talk about contrasting </w:t>
      </w:r>
      <w:proofErr w:type="spellStart"/>
      <w:r>
        <w:t>AxB</w:t>
      </w:r>
      <w:proofErr w:type="spellEnd"/>
      <w:r>
        <w:t xml:space="preserve"> and </w:t>
      </w:r>
      <w:proofErr w:type="spellStart"/>
      <w:r>
        <w:t>CxD</w:t>
      </w:r>
      <w:proofErr w:type="spellEnd"/>
      <w:r>
        <w:t xml:space="preserve"> alleles and whatnot – for those not familiar with outbred QTL mapping</w:t>
      </w:r>
      <w:proofErr w:type="gramStart"/>
      <w:r>
        <w:t>….this</w:t>
      </w:r>
      <w:proofErr w:type="gramEnd"/>
      <w:r>
        <w:t xml:space="preserve"> might be con</w:t>
      </w:r>
      <w:r w:rsidR="003A0802">
        <w:t>fusing</w:t>
      </w:r>
      <w:r>
        <w:t>.  We might need to add some text at some point describing the segregation of alleles in the cross and how we can contrast additive effects………I think Milano describes this – as well as some of the other published 4-way studies</w:t>
      </w:r>
    </w:p>
  </w:comment>
  <w:comment w:id="37" w:author="Juenger, Thomas E" w:date="2020-10-12T15:47:00Z" w:initials="JTE">
    <w:p w14:paraId="6F9FD792" w14:textId="7DD62AA3" w:rsidR="00F24C88" w:rsidRDefault="00F24C88">
      <w:pPr>
        <w:pStyle w:val="CommentText"/>
      </w:pPr>
      <w:r>
        <w:rPr>
          <w:rStyle w:val="CommentReference"/>
        </w:rPr>
        <w:annotationRef/>
      </w:r>
      <w:r>
        <w:t>I’m always thrown by the use of the term dominance in genetic studies – I don’t think you mean “dominance” in terms of allelic interaction here</w:t>
      </w:r>
      <w:proofErr w:type="gramStart"/>
      <w:r>
        <w:t>…..</w:t>
      </w:r>
      <w:proofErr w:type="gramEnd"/>
      <w:r>
        <w:t>but it could be confused as such.  Maybe pick another term</w:t>
      </w:r>
      <w:proofErr w:type="gramStart"/>
      <w:r>
        <w:t>….</w:t>
      </w:r>
      <w:r w:rsidR="003A0802">
        <w:t>maybe</w:t>
      </w:r>
      <w:proofErr w:type="gramEnd"/>
      <w:r>
        <w:t xml:space="preserve"> say</w:t>
      </w:r>
      <w:r w:rsidR="003A0802">
        <w:t>”</w:t>
      </w:r>
      <w:r>
        <w:t xml:space="preserve"> predominant</w:t>
      </w:r>
      <w:r w:rsidR="003A0802">
        <w:t>”</w:t>
      </w:r>
      <w:r>
        <w:t xml:space="preserve"> flowering time queues</w:t>
      </w:r>
    </w:p>
  </w:comment>
  <w:comment w:id="38" w:author="Juenger, Thomas E" w:date="2020-10-12T15:51:00Z" w:initials="JTE">
    <w:p w14:paraId="17E84639" w14:textId="6F4EF5F5" w:rsidR="00F24C88" w:rsidRDefault="00F24C88">
      <w:pPr>
        <w:pStyle w:val="CommentText"/>
      </w:pPr>
      <w:r>
        <w:rPr>
          <w:rStyle w:val="CommentReference"/>
        </w:rPr>
        <w:annotationRef/>
      </w:r>
      <w:r>
        <w:t xml:space="preserve">What do you mean by crosses here – it’s unclear – do you mean that the progeny with different </w:t>
      </w:r>
      <w:proofErr w:type="spellStart"/>
      <w:r>
        <w:t>cytoplasms</w:t>
      </w:r>
      <w:proofErr w:type="spellEnd"/>
      <w:r>
        <w:t>?  17 days is a huge differences…</w:t>
      </w:r>
      <w:proofErr w:type="gramStart"/>
      <w:r>
        <w:t>….I</w:t>
      </w:r>
      <w:proofErr w:type="gramEnd"/>
      <w:r>
        <w:t xml:space="preserve"> guess that suggests either cytoplasmic effects or just chance inheritance of alleles in the two different full sib families……maybe something to talk about</w:t>
      </w:r>
    </w:p>
  </w:comment>
  <w:comment w:id="39" w:author="Juenger, Thomas E" w:date="2020-10-12T15:52:00Z" w:initials="JTE">
    <w:p w14:paraId="2D41FFA4" w14:textId="37444CCF" w:rsidR="00F24C88" w:rsidRDefault="00F24C88">
      <w:pPr>
        <w:pStyle w:val="CommentText"/>
      </w:pPr>
      <w:r>
        <w:rPr>
          <w:rStyle w:val="CommentReference"/>
        </w:rPr>
        <w:annotationRef/>
      </w:r>
      <w:r>
        <w:t>This is a pretty interesting result – and something that I think many have noticed – the progen</w:t>
      </w:r>
      <w:r w:rsidR="003A0802">
        <w:t>ies</w:t>
      </w:r>
      <w:r>
        <w:t xml:space="preserve"> of the 4-way tend to all look more upland-like – this suggest general dominance of upland alleles……</w:t>
      </w:r>
    </w:p>
  </w:comment>
  <w:comment w:id="43" w:author="Juenger, Thomas E" w:date="2020-10-12T15:00:00Z" w:initials="JTE">
    <w:p w14:paraId="2AB1A793" w14:textId="224EF068" w:rsidR="00F24C88" w:rsidRDefault="00F24C88">
      <w:pPr>
        <w:pStyle w:val="CommentText"/>
      </w:pPr>
      <w:r>
        <w:rPr>
          <w:rStyle w:val="CommentReference"/>
        </w:rPr>
        <w:annotationRef/>
      </w:r>
      <w:r>
        <w:t>It could be interesting to talk about effect sizes…but maybe this comes below in context of GxE</w:t>
      </w:r>
    </w:p>
  </w:comment>
  <w:comment w:id="48" w:author="Juenger, Thomas E" w:date="2020-10-12T16:51:00Z" w:initials="JTE">
    <w:p w14:paraId="7D572831" w14:textId="2B158AB4" w:rsidR="00F24C88" w:rsidRDefault="00F24C88">
      <w:pPr>
        <w:pStyle w:val="CommentText"/>
      </w:pPr>
      <w:r>
        <w:rPr>
          <w:rStyle w:val="CommentReference"/>
        </w:rPr>
        <w:annotationRef/>
      </w:r>
      <w:r>
        <w:t xml:space="preserve">This is a narrow characteristic – did you look at other possible metrics of daylength change during growing season - </w:t>
      </w:r>
    </w:p>
  </w:comment>
  <w:comment w:id="49" w:author="Juenger, Thomas E" w:date="2020-10-12T16:57:00Z" w:initials="JTE">
    <w:p w14:paraId="63BCFC72" w14:textId="0E60C9AF" w:rsidR="00F24C88" w:rsidRDefault="00F24C88">
      <w:pPr>
        <w:pStyle w:val="CommentText"/>
      </w:pPr>
      <w:r>
        <w:rPr>
          <w:rStyle w:val="CommentReference"/>
        </w:rPr>
        <w:annotationRef/>
      </w:r>
      <w:r>
        <w:t>I’m really excited to see what your mash covariance analyses look like</w:t>
      </w:r>
      <w:proofErr w:type="gramStart"/>
      <w:r>
        <w:t>…..</w:t>
      </w:r>
      <w:proofErr w:type="gramEnd"/>
      <w:r>
        <w:t>if interesting we might want to rework things to make a more predominant aspect of the manuscript</w:t>
      </w:r>
    </w:p>
  </w:comment>
  <w:comment w:id="52" w:author="Juenger, Thomas E" w:date="2020-10-12T17:05:00Z" w:initials="JTE">
    <w:p w14:paraId="7DB9B49A" w14:textId="540A874E" w:rsidR="00F24C88" w:rsidRDefault="00F24C88">
      <w:pPr>
        <w:pStyle w:val="CommentText"/>
      </w:pPr>
      <w:r>
        <w:rPr>
          <w:rStyle w:val="CommentReference"/>
        </w:rPr>
        <w:annotationRef/>
      </w:r>
      <w:r>
        <w:t>This isn’t clear to me – do you mean comparing the two crosses?</w:t>
      </w:r>
    </w:p>
  </w:comment>
  <w:comment w:id="53" w:author="Juenger, Thomas E" w:date="2020-10-12T17:04:00Z" w:initials="JTE">
    <w:p w14:paraId="1639CF10" w14:textId="633AD345" w:rsidR="00F24C88" w:rsidRDefault="00F24C88">
      <w:pPr>
        <w:pStyle w:val="CommentText"/>
      </w:pPr>
      <w:r>
        <w:rPr>
          <w:rStyle w:val="CommentReference"/>
        </w:rPr>
        <w:annotationRef/>
      </w:r>
      <w:r>
        <w:t xml:space="preserve">I’m not entirely sure what this means – in the sense that a QTL effect is always contrasting alleles – it’s a relative thing.  So, in this case, is it A or B that is accelerating flowering?  In some </w:t>
      </w:r>
      <w:proofErr w:type="gramStart"/>
      <w:r>
        <w:t>cases</w:t>
      </w:r>
      <w:proofErr w:type="gramEnd"/>
      <w:r>
        <w:t xml:space="preserve"> it might be better to talk about upland/lowland alleles rather than </w:t>
      </w:r>
      <w:proofErr w:type="spellStart"/>
      <w:r>
        <w:t>AxB</w:t>
      </w:r>
      <w:proofErr w:type="spellEnd"/>
      <w:r>
        <w:t>……as it might be tie into the biology of the system</w:t>
      </w:r>
    </w:p>
  </w:comment>
  <w:comment w:id="54" w:author="Juenger, Thomas E" w:date="2020-10-12T17:35:00Z" w:initials="JTE">
    <w:p w14:paraId="5585900F" w14:textId="07570DFB" w:rsidR="00F24C88" w:rsidRDefault="00F24C88">
      <w:pPr>
        <w:pStyle w:val="CommentText"/>
      </w:pPr>
      <w:r>
        <w:rPr>
          <w:rStyle w:val="CommentReference"/>
        </w:rPr>
        <w:annotationRef/>
      </w:r>
      <w:r>
        <w:t>Not sure I’ve much to add yet to the discussion ideas as its still a work in progress – once the GxE analysis is complete and written, it might make sense for us to brainstorm an outline….</w:t>
      </w:r>
    </w:p>
  </w:comment>
  <w:comment w:id="55" w:author="Juenger, Thomas E" w:date="2020-10-12T17:16:00Z" w:initials="JTE">
    <w:p w14:paraId="4A651CAF" w14:textId="2EE8BE7B" w:rsidR="00F24C88" w:rsidRDefault="00F24C88">
      <w:pPr>
        <w:pStyle w:val="CommentText"/>
      </w:pPr>
      <w:r>
        <w:rPr>
          <w:rStyle w:val="CommentReference"/>
        </w:rPr>
        <w:annotationRef/>
      </w:r>
      <w:r>
        <w:t xml:space="preserve">A simple, but not so interesting explanation, is just frequency.  Crosses are powerful for detecting effects between they equalize frequency of alternative alleles – the effect of a QTL depends both on the additive effect and </w:t>
      </w:r>
      <w:proofErr w:type="gramStart"/>
      <w:r>
        <w:t>it’s</w:t>
      </w:r>
      <w:proofErr w:type="gramEnd"/>
      <w:r>
        <w:t xml:space="preserve"> frequency, with a max when p=q.  It could be that some of the effects we detect in 4-way are just rare in GWAS panel</w:t>
      </w:r>
    </w:p>
  </w:comment>
  <w:comment w:id="56" w:author="Juenger, Thomas E" w:date="2020-10-12T17:19:00Z" w:initials="JTE">
    <w:p w14:paraId="08C1F9A3" w14:textId="3219F463" w:rsidR="00F24C88" w:rsidRDefault="00F24C88">
      <w:pPr>
        <w:pStyle w:val="CommentText"/>
      </w:pPr>
      <w:r>
        <w:rPr>
          <w:rStyle w:val="CommentReference"/>
        </w:rPr>
        <w:annotationRef/>
      </w:r>
      <w:r>
        <w:t>I think this is one of the more interesting results – I think your giving some compelling evidence that the gulf pop has evolved different critical cues compared to Midwest – makes sense</w:t>
      </w:r>
    </w:p>
  </w:comment>
  <w:comment w:id="58" w:author="Juenger, Thomas E" w:date="2020-10-12T17:37:00Z" w:initials="JTE">
    <w:p w14:paraId="5757336B" w14:textId="48DC18E4" w:rsidR="00F24C88" w:rsidRDefault="00F24C88">
      <w:pPr>
        <w:pStyle w:val="CommentText"/>
      </w:pPr>
      <w:r>
        <w:rPr>
          <w:rStyle w:val="CommentReference"/>
        </w:rPr>
        <w:annotationRef/>
      </w:r>
      <w:r>
        <w:t>We’re only looking at 4x here, right…?</w:t>
      </w:r>
    </w:p>
  </w:comment>
  <w:comment w:id="59" w:author="Juenger, Thomas E" w:date="2020-10-12T17:39:00Z" w:initials="JTE">
    <w:p w14:paraId="08A3D44F" w14:textId="19ACE865" w:rsidR="00F24C88" w:rsidRDefault="00F24C88">
      <w:pPr>
        <w:pStyle w:val="CommentText"/>
      </w:pPr>
      <w:r>
        <w:rPr>
          <w:rStyle w:val="CommentReference"/>
        </w:rPr>
        <w:annotationRef/>
      </w:r>
      <w:r>
        <w:t>You aren’t really using this for genomic prediction, but rather to define “phenotypes”</w:t>
      </w:r>
    </w:p>
  </w:comment>
  <w:comment w:id="60" w:author="Juenger, Thomas E" w:date="2020-10-12T17:41:00Z" w:initials="JTE">
    <w:p w14:paraId="645B74A9" w14:textId="4E0014DE" w:rsidR="00F24C88" w:rsidRDefault="00F24C88">
      <w:pPr>
        <w:pStyle w:val="CommentText"/>
      </w:pPr>
      <w:r>
        <w:rPr>
          <w:rStyle w:val="CommentReference"/>
        </w:rPr>
        <w:annotationRef/>
      </w:r>
      <w:r>
        <w:t>I’m not sure I know which daylength you picked – daylength at day of flowering? Or some other metric?  We certainly don’t know critical daylength from our experiments…</w:t>
      </w:r>
    </w:p>
  </w:comment>
  <w:comment w:id="71" w:author="Juenger, Thomas E" w:date="2020-10-12T17:59:00Z" w:initials="JTE">
    <w:p w14:paraId="644D0964" w14:textId="0F4F4D04" w:rsidR="00F24C88" w:rsidRDefault="00F24C88">
      <w:pPr>
        <w:pStyle w:val="CommentText"/>
      </w:pPr>
      <w:r>
        <w:rPr>
          <w:rStyle w:val="CommentReference"/>
        </w:rPr>
        <w:annotationRef/>
      </w:r>
      <w:r>
        <w:t>I may be wrong, but I don’t think your kinship matrix interacts with the E</w:t>
      </w:r>
    </w:p>
  </w:comment>
  <w:comment w:id="78" w:author="Juenger, Thomas E" w:date="2020-10-12T17:55:00Z" w:initials="JTE">
    <w:p w14:paraId="2A7FC8BE" w14:textId="3B6806D4" w:rsidR="00F24C88" w:rsidRDefault="00F24C88">
      <w:pPr>
        <w:pStyle w:val="CommentText"/>
      </w:pPr>
      <w:r>
        <w:rPr>
          <w:rStyle w:val="CommentReference"/>
        </w:rPr>
        <w:annotationRef/>
      </w:r>
      <w:r>
        <w:t xml:space="preserve">We don’t really discuss ploidy in the paper – </w:t>
      </w:r>
      <w:proofErr w:type="spellStart"/>
      <w:r>
        <w:t>nto</w:t>
      </w:r>
      <w:proofErr w:type="spellEnd"/>
      <w:r>
        <w:t xml:space="preserve"> sure what this is breaking out….</w:t>
      </w:r>
    </w:p>
  </w:comment>
  <w:comment w:id="79" w:author="Juenger, Thomas E" w:date="2020-10-12T17:56:00Z" w:initials="JTE">
    <w:p w14:paraId="11B24F60" w14:textId="0066EF95" w:rsidR="00F24C88" w:rsidRDefault="00F24C88">
      <w:pPr>
        <w:pStyle w:val="CommentText"/>
      </w:pPr>
      <w:r>
        <w:rPr>
          <w:rStyle w:val="CommentReference"/>
        </w:rPr>
        <w:annotationRef/>
      </w:r>
      <w:r>
        <w:t xml:space="preserve">So far you don’t talk about </w:t>
      </w:r>
      <w:proofErr w:type="spellStart"/>
      <w:r>
        <w:t>atlantic</w:t>
      </w:r>
      <w:proofErr w:type="spellEnd"/>
      <w:r>
        <w:t xml:space="preserve"> pop</w:t>
      </w:r>
      <w:proofErr w:type="gramStart"/>
      <w:r>
        <w:t>…..</w:t>
      </w:r>
      <w:proofErr w:type="gramEnd"/>
      <w:r>
        <w:t>so including in table a bit confusing</w:t>
      </w:r>
    </w:p>
  </w:comment>
  <w:comment w:id="80" w:author="Juenger, Thomas E" w:date="2020-10-12T17:47:00Z" w:initials="JTE">
    <w:p w14:paraId="7D6D0FB6" w14:textId="1271C88A" w:rsidR="00F24C88" w:rsidRDefault="00F24C88">
      <w:pPr>
        <w:pStyle w:val="CommentText"/>
      </w:pPr>
      <w:r>
        <w:rPr>
          <w:rStyle w:val="CommentReference"/>
        </w:rPr>
        <w:annotationRef/>
      </w:r>
      <w:r>
        <w:t>This is a bit hard to follow because the x marks are so cramped</w:t>
      </w:r>
      <w:proofErr w:type="gramStart"/>
      <w:r>
        <w:t>….not</w:t>
      </w:r>
      <w:proofErr w:type="gramEnd"/>
      <w:r>
        <w:t xml:space="preserve"> sure if there is a better format</w:t>
      </w:r>
    </w:p>
    <w:p w14:paraId="322723E9" w14:textId="3C53B24A" w:rsidR="00F24C88" w:rsidRDefault="00F24C88">
      <w:pPr>
        <w:pStyle w:val="CommentText"/>
      </w:pPr>
    </w:p>
    <w:p w14:paraId="71EB93C0" w14:textId="5073A4BA" w:rsidR="00F24C88" w:rsidRDefault="00F24C88">
      <w:pPr>
        <w:pStyle w:val="CommentText"/>
      </w:pPr>
      <w:r>
        <w:t xml:space="preserve">Is that top representing </w:t>
      </w:r>
      <w:proofErr w:type="spellStart"/>
      <w:r>
        <w:t>greenup</w:t>
      </w:r>
      <w:proofErr w:type="spellEnd"/>
      <w:r>
        <w:t xml:space="preserve"> and the bottom flowering time?</w:t>
      </w:r>
    </w:p>
    <w:p w14:paraId="170E6B69" w14:textId="77777777" w:rsidR="00F24C88" w:rsidRDefault="00F24C88">
      <w:pPr>
        <w:pStyle w:val="CommentText"/>
      </w:pPr>
    </w:p>
    <w:p w14:paraId="5CB9E2E6" w14:textId="15CA1939" w:rsidR="00F24C88" w:rsidRDefault="00F24C88">
      <w:pPr>
        <w:pStyle w:val="CommentText"/>
      </w:pPr>
      <w:r>
        <w:t>Not sure I follow the violin plot – is that the GWAS? But which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B10DE5" w15:done="0"/>
  <w15:commentEx w15:paraId="271046A8" w15:done="0"/>
  <w15:commentEx w15:paraId="32F9104A" w15:done="0"/>
  <w15:commentEx w15:paraId="675C2B9F" w15:done="0"/>
  <w15:commentEx w15:paraId="50B49B34" w15:done="0"/>
  <w15:commentEx w15:paraId="6FD678F1" w15:done="0"/>
  <w15:commentEx w15:paraId="2BBB27F9" w15:done="0"/>
  <w15:commentEx w15:paraId="2C7564AD" w15:done="0"/>
  <w15:commentEx w15:paraId="48A013B7" w15:done="0"/>
  <w15:commentEx w15:paraId="5F3EE51B" w15:done="0"/>
  <w15:commentEx w15:paraId="75911656" w15:done="0"/>
  <w15:commentEx w15:paraId="040A4318" w15:done="0"/>
  <w15:commentEx w15:paraId="0B2AE9AA" w15:done="0"/>
  <w15:commentEx w15:paraId="4B8F79A6" w15:done="0"/>
  <w15:commentEx w15:paraId="4E2269C3" w15:done="0"/>
  <w15:commentEx w15:paraId="07DB0D15" w15:done="0"/>
  <w15:commentEx w15:paraId="5BC39286" w15:done="0"/>
  <w15:commentEx w15:paraId="72567522" w15:done="0"/>
  <w15:commentEx w15:paraId="4E1B34AA" w15:done="0"/>
  <w15:commentEx w15:paraId="51598EA5" w15:done="0"/>
  <w15:commentEx w15:paraId="748112A2" w15:done="0"/>
  <w15:commentEx w15:paraId="49EEE3CF" w15:done="0"/>
  <w15:commentEx w15:paraId="6EF2165B" w15:done="0"/>
  <w15:commentEx w15:paraId="6D790B82" w15:done="0"/>
  <w15:commentEx w15:paraId="7AFE9AA4" w15:done="0"/>
  <w15:commentEx w15:paraId="6BF47B68" w15:done="0"/>
  <w15:commentEx w15:paraId="38680EFB" w15:done="0"/>
  <w15:commentEx w15:paraId="340134AF" w15:done="0"/>
  <w15:commentEx w15:paraId="425DF896" w15:done="0"/>
  <w15:commentEx w15:paraId="2AF15510" w15:done="0"/>
  <w15:commentEx w15:paraId="0BC3444F" w15:done="0"/>
  <w15:commentEx w15:paraId="6F9FD792" w15:done="0"/>
  <w15:commentEx w15:paraId="17E84639" w15:done="0"/>
  <w15:commentEx w15:paraId="2D41FFA4" w15:done="0"/>
  <w15:commentEx w15:paraId="2AB1A793" w15:done="0"/>
  <w15:commentEx w15:paraId="7D572831" w15:done="0"/>
  <w15:commentEx w15:paraId="63BCFC72" w15:done="0"/>
  <w15:commentEx w15:paraId="7DB9B49A" w15:done="0"/>
  <w15:commentEx w15:paraId="1639CF10" w15:done="0"/>
  <w15:commentEx w15:paraId="5585900F" w15:done="0"/>
  <w15:commentEx w15:paraId="4A651CAF" w15:done="0"/>
  <w15:commentEx w15:paraId="08C1F9A3" w15:done="0"/>
  <w15:commentEx w15:paraId="5757336B" w15:done="0"/>
  <w15:commentEx w15:paraId="08A3D44F" w15:done="0"/>
  <w15:commentEx w15:paraId="645B74A9" w15:done="0"/>
  <w15:commentEx w15:paraId="644D0964" w15:done="0"/>
  <w15:commentEx w15:paraId="2A7FC8BE" w15:done="0"/>
  <w15:commentEx w15:paraId="11B24F60" w15:done="0"/>
  <w15:commentEx w15:paraId="5CB9E2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B10DE5" w16cid:durableId="23417D5A"/>
  <w16cid:commentId w16cid:paraId="271046A8" w16cid:durableId="232EB019"/>
  <w16cid:commentId w16cid:paraId="32F9104A" w16cid:durableId="232EB050"/>
  <w16cid:commentId w16cid:paraId="675C2B9F" w16cid:durableId="232EB05C"/>
  <w16cid:commentId w16cid:paraId="50B49B34" w16cid:durableId="232EB0C5"/>
  <w16cid:commentId w16cid:paraId="6FD678F1" w16cid:durableId="232EB13C"/>
  <w16cid:commentId w16cid:paraId="2BBB27F9" w16cid:durableId="232EB186"/>
  <w16cid:commentId w16cid:paraId="2C7564AD" w16cid:durableId="232EB21E"/>
  <w16cid:commentId w16cid:paraId="48A013B7" w16cid:durableId="232EB258"/>
  <w16cid:commentId w16cid:paraId="5F3EE51B" w16cid:durableId="232EB3B1"/>
  <w16cid:commentId w16cid:paraId="75911656" w16cid:durableId="232EB53D"/>
  <w16cid:commentId w16cid:paraId="040A4318" w16cid:durableId="232EC4CB"/>
  <w16cid:commentId w16cid:paraId="0B2AE9AA" w16cid:durableId="232EC758"/>
  <w16cid:commentId w16cid:paraId="4B8F79A6" w16cid:durableId="232EC6C3"/>
  <w16cid:commentId w16cid:paraId="4E2269C3" w16cid:durableId="232EC896"/>
  <w16cid:commentId w16cid:paraId="07DB0D15" w16cid:durableId="232EC902"/>
  <w16cid:commentId w16cid:paraId="5BC39286" w16cid:durableId="23417D6A"/>
  <w16cid:commentId w16cid:paraId="72567522" w16cid:durableId="232ECA95"/>
  <w16cid:commentId w16cid:paraId="4E1B34AA" w16cid:durableId="232ECC00"/>
  <w16cid:commentId w16cid:paraId="51598EA5" w16cid:durableId="232ECC22"/>
  <w16cid:commentId w16cid:paraId="748112A2" w16cid:durableId="232ECD92"/>
  <w16cid:commentId w16cid:paraId="49EEE3CF" w16cid:durableId="232ECF04"/>
  <w16cid:commentId w16cid:paraId="6EF2165B" w16cid:durableId="232F276C"/>
  <w16cid:commentId w16cid:paraId="6D790B82" w16cid:durableId="232F0776"/>
  <w16cid:commentId w16cid:paraId="7AFE9AA4" w16cid:durableId="232ED12F"/>
  <w16cid:commentId w16cid:paraId="6BF47B68" w16cid:durableId="232EEBF0"/>
  <w16cid:commentId w16cid:paraId="38680EFB" w16cid:durableId="232EEC2B"/>
  <w16cid:commentId w16cid:paraId="340134AF" w16cid:durableId="232EEC68"/>
  <w16cid:commentId w16cid:paraId="425DF896" w16cid:durableId="232EED25"/>
  <w16cid:commentId w16cid:paraId="2AF15510" w16cid:durableId="232EED93"/>
  <w16cid:commentId w16cid:paraId="0BC3444F" w16cid:durableId="232F0A05"/>
  <w16cid:commentId w16cid:paraId="6F9FD792" w16cid:durableId="232EF8F6"/>
  <w16cid:commentId w16cid:paraId="17E84639" w16cid:durableId="232EF9F9"/>
  <w16cid:commentId w16cid:paraId="2D41FFA4" w16cid:durableId="232EFA2D"/>
  <w16cid:commentId w16cid:paraId="2AB1A793" w16cid:durableId="232EEE20"/>
  <w16cid:commentId w16cid:paraId="7D572831" w16cid:durableId="232F0806"/>
  <w16cid:commentId w16cid:paraId="63BCFC72" w16cid:durableId="232F0988"/>
  <w16cid:commentId w16cid:paraId="7DB9B49A" w16cid:durableId="232F0B70"/>
  <w16cid:commentId w16cid:paraId="1639CF10" w16cid:durableId="232F0B02"/>
  <w16cid:commentId w16cid:paraId="5585900F" w16cid:durableId="232F126F"/>
  <w16cid:commentId w16cid:paraId="4A651CAF" w16cid:durableId="232F0E07"/>
  <w16cid:commentId w16cid:paraId="08C1F9A3" w16cid:durableId="232F0E93"/>
  <w16cid:commentId w16cid:paraId="5757336B" w16cid:durableId="232F12EE"/>
  <w16cid:commentId w16cid:paraId="08A3D44F" w16cid:durableId="232F135F"/>
  <w16cid:commentId w16cid:paraId="645B74A9" w16cid:durableId="232F13E2"/>
  <w16cid:commentId w16cid:paraId="644D0964" w16cid:durableId="232F1809"/>
  <w16cid:commentId w16cid:paraId="2A7FC8BE" w16cid:durableId="232F172E"/>
  <w16cid:commentId w16cid:paraId="11B24F60" w16cid:durableId="232F1742"/>
  <w16cid:commentId w16cid:paraId="5CB9E2E6" w16cid:durableId="232F15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9474C" w14:textId="77777777" w:rsidR="003678A1" w:rsidRDefault="003678A1" w:rsidP="007B55E9">
      <w:pPr>
        <w:spacing w:after="0" w:line="240" w:lineRule="auto"/>
      </w:pPr>
      <w:r>
        <w:separator/>
      </w:r>
    </w:p>
  </w:endnote>
  <w:endnote w:type="continuationSeparator" w:id="0">
    <w:p w14:paraId="2A499A4B" w14:textId="77777777" w:rsidR="003678A1" w:rsidRDefault="003678A1"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D5C2B" w14:textId="77777777" w:rsidR="00F24C88" w:rsidRDefault="00F24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656797"/>
      <w:docPartObj>
        <w:docPartGallery w:val="Page Numbers (Bottom of Page)"/>
        <w:docPartUnique/>
      </w:docPartObj>
    </w:sdtPr>
    <w:sdtEndPr>
      <w:rPr>
        <w:noProof/>
      </w:rPr>
    </w:sdtEndPr>
    <w:sdtContent>
      <w:p w14:paraId="0F38AE1C" w14:textId="13CF97DB" w:rsidR="00F24C88" w:rsidRDefault="00F24C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8C4A7" w14:textId="77777777" w:rsidR="00F24C88" w:rsidRDefault="00F24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B7B0" w14:textId="77777777" w:rsidR="00F24C88" w:rsidRDefault="00F2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F0D6D" w14:textId="77777777" w:rsidR="003678A1" w:rsidRDefault="003678A1" w:rsidP="007B55E9">
      <w:pPr>
        <w:spacing w:after="0" w:line="240" w:lineRule="auto"/>
      </w:pPr>
      <w:r>
        <w:separator/>
      </w:r>
    </w:p>
  </w:footnote>
  <w:footnote w:type="continuationSeparator" w:id="0">
    <w:p w14:paraId="25F05EA1" w14:textId="77777777" w:rsidR="003678A1" w:rsidRDefault="003678A1" w:rsidP="007B5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DE460" w14:textId="77777777" w:rsidR="00F24C88" w:rsidRDefault="00F24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93C9" w14:textId="77777777" w:rsidR="00F24C88" w:rsidRDefault="00F24C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74CB" w14:textId="77777777" w:rsidR="00F24C88" w:rsidRDefault="00F24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enger, Thomas E">
    <w15:presenceInfo w15:providerId="AD" w15:userId="S-1-5-21-1300416419-2318684016-27947092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03D4E"/>
    <w:rsid w:val="00020495"/>
    <w:rsid w:val="00032898"/>
    <w:rsid w:val="00045EB7"/>
    <w:rsid w:val="00062354"/>
    <w:rsid w:val="00064ADA"/>
    <w:rsid w:val="0007279F"/>
    <w:rsid w:val="0008173C"/>
    <w:rsid w:val="00083CC4"/>
    <w:rsid w:val="00085338"/>
    <w:rsid w:val="000900E8"/>
    <w:rsid w:val="000902F1"/>
    <w:rsid w:val="00092A16"/>
    <w:rsid w:val="0009482E"/>
    <w:rsid w:val="00094F9D"/>
    <w:rsid w:val="000A37C2"/>
    <w:rsid w:val="000A4FC8"/>
    <w:rsid w:val="000A5C17"/>
    <w:rsid w:val="000A7CE9"/>
    <w:rsid w:val="000B3689"/>
    <w:rsid w:val="000B43C1"/>
    <w:rsid w:val="000B56FC"/>
    <w:rsid w:val="000B6138"/>
    <w:rsid w:val="000B6DF9"/>
    <w:rsid w:val="000C0156"/>
    <w:rsid w:val="000C3919"/>
    <w:rsid w:val="000C4C23"/>
    <w:rsid w:val="000D5786"/>
    <w:rsid w:val="000D5DCA"/>
    <w:rsid w:val="000E0B41"/>
    <w:rsid w:val="000E1A44"/>
    <w:rsid w:val="000E5790"/>
    <w:rsid w:val="000E7BFF"/>
    <w:rsid w:val="000F364E"/>
    <w:rsid w:val="000F66DE"/>
    <w:rsid w:val="001025D5"/>
    <w:rsid w:val="00106BBD"/>
    <w:rsid w:val="00112F2A"/>
    <w:rsid w:val="00113FD9"/>
    <w:rsid w:val="00120602"/>
    <w:rsid w:val="0012170E"/>
    <w:rsid w:val="001218C4"/>
    <w:rsid w:val="00121B8E"/>
    <w:rsid w:val="00126C18"/>
    <w:rsid w:val="00131685"/>
    <w:rsid w:val="00143ED7"/>
    <w:rsid w:val="0014430D"/>
    <w:rsid w:val="00144530"/>
    <w:rsid w:val="001475B5"/>
    <w:rsid w:val="00150878"/>
    <w:rsid w:val="001538B5"/>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C6C8A"/>
    <w:rsid w:val="001D0ABE"/>
    <w:rsid w:val="001D1108"/>
    <w:rsid w:val="001D5AD0"/>
    <w:rsid w:val="001D5ADC"/>
    <w:rsid w:val="001E0A27"/>
    <w:rsid w:val="001E4573"/>
    <w:rsid w:val="001F188C"/>
    <w:rsid w:val="001F591D"/>
    <w:rsid w:val="001F7232"/>
    <w:rsid w:val="002004B3"/>
    <w:rsid w:val="00203580"/>
    <w:rsid w:val="00205939"/>
    <w:rsid w:val="002059D6"/>
    <w:rsid w:val="00205EC7"/>
    <w:rsid w:val="00207876"/>
    <w:rsid w:val="0021167A"/>
    <w:rsid w:val="002129B4"/>
    <w:rsid w:val="00221FC8"/>
    <w:rsid w:val="00222488"/>
    <w:rsid w:val="002229F9"/>
    <w:rsid w:val="0022308F"/>
    <w:rsid w:val="002232FD"/>
    <w:rsid w:val="00227B6C"/>
    <w:rsid w:val="00233A42"/>
    <w:rsid w:val="00233D87"/>
    <w:rsid w:val="00236B2F"/>
    <w:rsid w:val="0024741A"/>
    <w:rsid w:val="00247A73"/>
    <w:rsid w:val="00250461"/>
    <w:rsid w:val="00253142"/>
    <w:rsid w:val="002531BE"/>
    <w:rsid w:val="00255B02"/>
    <w:rsid w:val="00261633"/>
    <w:rsid w:val="002621DA"/>
    <w:rsid w:val="0026306B"/>
    <w:rsid w:val="00263D55"/>
    <w:rsid w:val="00265861"/>
    <w:rsid w:val="00266128"/>
    <w:rsid w:val="00275909"/>
    <w:rsid w:val="00282DE4"/>
    <w:rsid w:val="00286B13"/>
    <w:rsid w:val="00287E01"/>
    <w:rsid w:val="00290289"/>
    <w:rsid w:val="002918DA"/>
    <w:rsid w:val="00296553"/>
    <w:rsid w:val="002A008E"/>
    <w:rsid w:val="002A0403"/>
    <w:rsid w:val="002A25F9"/>
    <w:rsid w:val="002A411A"/>
    <w:rsid w:val="002A616B"/>
    <w:rsid w:val="002A746D"/>
    <w:rsid w:val="002B031D"/>
    <w:rsid w:val="002B1044"/>
    <w:rsid w:val="002B26AE"/>
    <w:rsid w:val="002B35A4"/>
    <w:rsid w:val="002B494F"/>
    <w:rsid w:val="002C0566"/>
    <w:rsid w:val="002C2BA5"/>
    <w:rsid w:val="002C4440"/>
    <w:rsid w:val="002C4F58"/>
    <w:rsid w:val="002D1D34"/>
    <w:rsid w:val="002D4FF6"/>
    <w:rsid w:val="002D5AB7"/>
    <w:rsid w:val="002D633A"/>
    <w:rsid w:val="002E3A05"/>
    <w:rsid w:val="002E6C64"/>
    <w:rsid w:val="002E767E"/>
    <w:rsid w:val="00305FD5"/>
    <w:rsid w:val="00312F34"/>
    <w:rsid w:val="00313DBE"/>
    <w:rsid w:val="0031636F"/>
    <w:rsid w:val="00321513"/>
    <w:rsid w:val="00331407"/>
    <w:rsid w:val="00333E00"/>
    <w:rsid w:val="00335591"/>
    <w:rsid w:val="00336B7B"/>
    <w:rsid w:val="0034545A"/>
    <w:rsid w:val="00347C81"/>
    <w:rsid w:val="00351571"/>
    <w:rsid w:val="003528AB"/>
    <w:rsid w:val="003573D0"/>
    <w:rsid w:val="00360B3A"/>
    <w:rsid w:val="00360D0B"/>
    <w:rsid w:val="003678A1"/>
    <w:rsid w:val="00374233"/>
    <w:rsid w:val="00384C59"/>
    <w:rsid w:val="00384F67"/>
    <w:rsid w:val="00390283"/>
    <w:rsid w:val="003A0802"/>
    <w:rsid w:val="003B275E"/>
    <w:rsid w:val="003B3194"/>
    <w:rsid w:val="003B7B8A"/>
    <w:rsid w:val="003D0CEF"/>
    <w:rsid w:val="003D2058"/>
    <w:rsid w:val="003E07FE"/>
    <w:rsid w:val="00401C85"/>
    <w:rsid w:val="00406FA1"/>
    <w:rsid w:val="0041024B"/>
    <w:rsid w:val="00412A1F"/>
    <w:rsid w:val="004144D8"/>
    <w:rsid w:val="004146FF"/>
    <w:rsid w:val="0041698C"/>
    <w:rsid w:val="004176BC"/>
    <w:rsid w:val="00420750"/>
    <w:rsid w:val="00442F71"/>
    <w:rsid w:val="00445456"/>
    <w:rsid w:val="0044729E"/>
    <w:rsid w:val="00450BC4"/>
    <w:rsid w:val="00450D52"/>
    <w:rsid w:val="00455BD5"/>
    <w:rsid w:val="0046160E"/>
    <w:rsid w:val="004626A2"/>
    <w:rsid w:val="00471AD0"/>
    <w:rsid w:val="004735DF"/>
    <w:rsid w:val="0047633C"/>
    <w:rsid w:val="0048046B"/>
    <w:rsid w:val="004830E7"/>
    <w:rsid w:val="00483BCF"/>
    <w:rsid w:val="00487648"/>
    <w:rsid w:val="0049230D"/>
    <w:rsid w:val="00494725"/>
    <w:rsid w:val="004973CD"/>
    <w:rsid w:val="004A5825"/>
    <w:rsid w:val="004A60B9"/>
    <w:rsid w:val="004B0212"/>
    <w:rsid w:val="004B4258"/>
    <w:rsid w:val="004C2FC7"/>
    <w:rsid w:val="004C5D9D"/>
    <w:rsid w:val="004C648E"/>
    <w:rsid w:val="004E7835"/>
    <w:rsid w:val="004F2E0D"/>
    <w:rsid w:val="004F492B"/>
    <w:rsid w:val="004F5292"/>
    <w:rsid w:val="004F7A78"/>
    <w:rsid w:val="005035CF"/>
    <w:rsid w:val="005073D5"/>
    <w:rsid w:val="00510872"/>
    <w:rsid w:val="0052324B"/>
    <w:rsid w:val="0053056F"/>
    <w:rsid w:val="00531C48"/>
    <w:rsid w:val="00532637"/>
    <w:rsid w:val="00542985"/>
    <w:rsid w:val="00543C77"/>
    <w:rsid w:val="00547513"/>
    <w:rsid w:val="00547E2C"/>
    <w:rsid w:val="0056359B"/>
    <w:rsid w:val="005646E9"/>
    <w:rsid w:val="005679B5"/>
    <w:rsid w:val="00577600"/>
    <w:rsid w:val="005779E9"/>
    <w:rsid w:val="0058030E"/>
    <w:rsid w:val="00581C71"/>
    <w:rsid w:val="00590B20"/>
    <w:rsid w:val="00593549"/>
    <w:rsid w:val="005A0A1B"/>
    <w:rsid w:val="005A3CDC"/>
    <w:rsid w:val="005B0448"/>
    <w:rsid w:val="005B0C9D"/>
    <w:rsid w:val="005B119A"/>
    <w:rsid w:val="005B48F5"/>
    <w:rsid w:val="005B51E7"/>
    <w:rsid w:val="005B7142"/>
    <w:rsid w:val="005C1AE9"/>
    <w:rsid w:val="005C5A80"/>
    <w:rsid w:val="005C7580"/>
    <w:rsid w:val="005D1C48"/>
    <w:rsid w:val="005D296C"/>
    <w:rsid w:val="005D2E94"/>
    <w:rsid w:val="005D4CBB"/>
    <w:rsid w:val="005E25C9"/>
    <w:rsid w:val="005F584E"/>
    <w:rsid w:val="005F664E"/>
    <w:rsid w:val="00601365"/>
    <w:rsid w:val="00607891"/>
    <w:rsid w:val="00607E2B"/>
    <w:rsid w:val="00610170"/>
    <w:rsid w:val="0061553C"/>
    <w:rsid w:val="0062190D"/>
    <w:rsid w:val="00622ED6"/>
    <w:rsid w:val="00625EB8"/>
    <w:rsid w:val="006279C0"/>
    <w:rsid w:val="00654CFA"/>
    <w:rsid w:val="0065684F"/>
    <w:rsid w:val="006622CE"/>
    <w:rsid w:val="0067259B"/>
    <w:rsid w:val="006729EB"/>
    <w:rsid w:val="00673F5A"/>
    <w:rsid w:val="00674A9D"/>
    <w:rsid w:val="00674F1D"/>
    <w:rsid w:val="006779E3"/>
    <w:rsid w:val="00677CE0"/>
    <w:rsid w:val="0069137C"/>
    <w:rsid w:val="006950C4"/>
    <w:rsid w:val="006B1536"/>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65B"/>
    <w:rsid w:val="00706E79"/>
    <w:rsid w:val="007102B8"/>
    <w:rsid w:val="0071510B"/>
    <w:rsid w:val="007168D8"/>
    <w:rsid w:val="00717014"/>
    <w:rsid w:val="007217D5"/>
    <w:rsid w:val="00723A28"/>
    <w:rsid w:val="00727B03"/>
    <w:rsid w:val="007301E5"/>
    <w:rsid w:val="00730A2A"/>
    <w:rsid w:val="00741398"/>
    <w:rsid w:val="00741A98"/>
    <w:rsid w:val="00741E58"/>
    <w:rsid w:val="0074227B"/>
    <w:rsid w:val="007471DB"/>
    <w:rsid w:val="0074757D"/>
    <w:rsid w:val="007500CC"/>
    <w:rsid w:val="00751D9B"/>
    <w:rsid w:val="0077351D"/>
    <w:rsid w:val="007749EF"/>
    <w:rsid w:val="00775237"/>
    <w:rsid w:val="00781076"/>
    <w:rsid w:val="00784EE1"/>
    <w:rsid w:val="0078762E"/>
    <w:rsid w:val="00795EC4"/>
    <w:rsid w:val="007A2678"/>
    <w:rsid w:val="007A4790"/>
    <w:rsid w:val="007A6ABF"/>
    <w:rsid w:val="007B2F40"/>
    <w:rsid w:val="007B4B3A"/>
    <w:rsid w:val="007B55E9"/>
    <w:rsid w:val="007C5880"/>
    <w:rsid w:val="007C5A21"/>
    <w:rsid w:val="007D18ED"/>
    <w:rsid w:val="007D54E0"/>
    <w:rsid w:val="007E039C"/>
    <w:rsid w:val="007E4C5F"/>
    <w:rsid w:val="007E6CED"/>
    <w:rsid w:val="007F704B"/>
    <w:rsid w:val="00804FBF"/>
    <w:rsid w:val="00814EBF"/>
    <w:rsid w:val="00816D45"/>
    <w:rsid w:val="0082026A"/>
    <w:rsid w:val="00831D3F"/>
    <w:rsid w:val="008417AA"/>
    <w:rsid w:val="00846418"/>
    <w:rsid w:val="00854BAD"/>
    <w:rsid w:val="00855134"/>
    <w:rsid w:val="00857BAE"/>
    <w:rsid w:val="00866E58"/>
    <w:rsid w:val="00872127"/>
    <w:rsid w:val="008767AA"/>
    <w:rsid w:val="00882179"/>
    <w:rsid w:val="0088286D"/>
    <w:rsid w:val="00883C70"/>
    <w:rsid w:val="00884A1C"/>
    <w:rsid w:val="00885040"/>
    <w:rsid w:val="008856CF"/>
    <w:rsid w:val="008862B4"/>
    <w:rsid w:val="008869BD"/>
    <w:rsid w:val="00892794"/>
    <w:rsid w:val="008934C9"/>
    <w:rsid w:val="008945E9"/>
    <w:rsid w:val="008B17FD"/>
    <w:rsid w:val="008B7849"/>
    <w:rsid w:val="008C31D7"/>
    <w:rsid w:val="008D04BA"/>
    <w:rsid w:val="008D7BDE"/>
    <w:rsid w:val="008E0AA9"/>
    <w:rsid w:val="008E2A5C"/>
    <w:rsid w:val="008E30F5"/>
    <w:rsid w:val="008E5129"/>
    <w:rsid w:val="008E678F"/>
    <w:rsid w:val="008F24FF"/>
    <w:rsid w:val="008F7A3E"/>
    <w:rsid w:val="00900A69"/>
    <w:rsid w:val="00900DB3"/>
    <w:rsid w:val="009041BB"/>
    <w:rsid w:val="00905975"/>
    <w:rsid w:val="00911047"/>
    <w:rsid w:val="009135C1"/>
    <w:rsid w:val="0091743B"/>
    <w:rsid w:val="009219A5"/>
    <w:rsid w:val="0092284C"/>
    <w:rsid w:val="0092463E"/>
    <w:rsid w:val="00930F20"/>
    <w:rsid w:val="00930F9E"/>
    <w:rsid w:val="00934EA3"/>
    <w:rsid w:val="00940202"/>
    <w:rsid w:val="00943CDA"/>
    <w:rsid w:val="00950031"/>
    <w:rsid w:val="0095061C"/>
    <w:rsid w:val="00954192"/>
    <w:rsid w:val="009663EC"/>
    <w:rsid w:val="009721BC"/>
    <w:rsid w:val="00973DCA"/>
    <w:rsid w:val="00975229"/>
    <w:rsid w:val="00975C00"/>
    <w:rsid w:val="009769D6"/>
    <w:rsid w:val="00980A54"/>
    <w:rsid w:val="00983E7E"/>
    <w:rsid w:val="009932F8"/>
    <w:rsid w:val="009944C8"/>
    <w:rsid w:val="00994DC4"/>
    <w:rsid w:val="00995A51"/>
    <w:rsid w:val="009A0C54"/>
    <w:rsid w:val="009A1764"/>
    <w:rsid w:val="009A198E"/>
    <w:rsid w:val="009A6D99"/>
    <w:rsid w:val="009A705B"/>
    <w:rsid w:val="009B2954"/>
    <w:rsid w:val="009B6ED2"/>
    <w:rsid w:val="009B6EED"/>
    <w:rsid w:val="009B71DE"/>
    <w:rsid w:val="009B7720"/>
    <w:rsid w:val="009C5238"/>
    <w:rsid w:val="009D1BE5"/>
    <w:rsid w:val="009D2D00"/>
    <w:rsid w:val="009D3931"/>
    <w:rsid w:val="009D7E32"/>
    <w:rsid w:val="009E0622"/>
    <w:rsid w:val="009E5EA5"/>
    <w:rsid w:val="009E6204"/>
    <w:rsid w:val="009E7B06"/>
    <w:rsid w:val="009E7BE1"/>
    <w:rsid w:val="009F0157"/>
    <w:rsid w:val="009F1E92"/>
    <w:rsid w:val="009F2E07"/>
    <w:rsid w:val="009F697B"/>
    <w:rsid w:val="00A04848"/>
    <w:rsid w:val="00A11543"/>
    <w:rsid w:val="00A1326C"/>
    <w:rsid w:val="00A141A4"/>
    <w:rsid w:val="00A20E08"/>
    <w:rsid w:val="00A2334A"/>
    <w:rsid w:val="00A238AD"/>
    <w:rsid w:val="00A27FB7"/>
    <w:rsid w:val="00A30C9D"/>
    <w:rsid w:val="00A40923"/>
    <w:rsid w:val="00A44561"/>
    <w:rsid w:val="00A447C6"/>
    <w:rsid w:val="00A5055F"/>
    <w:rsid w:val="00A549E4"/>
    <w:rsid w:val="00A604DC"/>
    <w:rsid w:val="00A70A2A"/>
    <w:rsid w:val="00A82289"/>
    <w:rsid w:val="00A86B1F"/>
    <w:rsid w:val="00A86E6B"/>
    <w:rsid w:val="00A910D4"/>
    <w:rsid w:val="00A94451"/>
    <w:rsid w:val="00AA0FD7"/>
    <w:rsid w:val="00AA114E"/>
    <w:rsid w:val="00AA1D31"/>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591"/>
    <w:rsid w:val="00AF4FC9"/>
    <w:rsid w:val="00AF5437"/>
    <w:rsid w:val="00B075BB"/>
    <w:rsid w:val="00B14B16"/>
    <w:rsid w:val="00B2786C"/>
    <w:rsid w:val="00B27F94"/>
    <w:rsid w:val="00B30A74"/>
    <w:rsid w:val="00B328C2"/>
    <w:rsid w:val="00B33650"/>
    <w:rsid w:val="00B36B4A"/>
    <w:rsid w:val="00B43D9C"/>
    <w:rsid w:val="00B452D1"/>
    <w:rsid w:val="00B50C97"/>
    <w:rsid w:val="00B629D6"/>
    <w:rsid w:val="00B64E45"/>
    <w:rsid w:val="00B64EDF"/>
    <w:rsid w:val="00B71AB0"/>
    <w:rsid w:val="00B72807"/>
    <w:rsid w:val="00B73F2C"/>
    <w:rsid w:val="00B75058"/>
    <w:rsid w:val="00B83070"/>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2EB0"/>
    <w:rsid w:val="00BF33D7"/>
    <w:rsid w:val="00BF3B0D"/>
    <w:rsid w:val="00BF7FD8"/>
    <w:rsid w:val="00C11F7F"/>
    <w:rsid w:val="00C1388E"/>
    <w:rsid w:val="00C26062"/>
    <w:rsid w:val="00C30D0C"/>
    <w:rsid w:val="00C40A28"/>
    <w:rsid w:val="00C41CBE"/>
    <w:rsid w:val="00C45AA6"/>
    <w:rsid w:val="00C45B1E"/>
    <w:rsid w:val="00C6280E"/>
    <w:rsid w:val="00C6309B"/>
    <w:rsid w:val="00C67A36"/>
    <w:rsid w:val="00C71E4E"/>
    <w:rsid w:val="00C73273"/>
    <w:rsid w:val="00C87644"/>
    <w:rsid w:val="00C94C15"/>
    <w:rsid w:val="00CB22A9"/>
    <w:rsid w:val="00CB3AE3"/>
    <w:rsid w:val="00CB6211"/>
    <w:rsid w:val="00CB7093"/>
    <w:rsid w:val="00CC31A5"/>
    <w:rsid w:val="00CC6D71"/>
    <w:rsid w:val="00CD4650"/>
    <w:rsid w:val="00CD6661"/>
    <w:rsid w:val="00CD6A0B"/>
    <w:rsid w:val="00CD7BC2"/>
    <w:rsid w:val="00CE09EF"/>
    <w:rsid w:val="00CE4B3B"/>
    <w:rsid w:val="00CF0FAE"/>
    <w:rsid w:val="00CF2283"/>
    <w:rsid w:val="00CF5E93"/>
    <w:rsid w:val="00D11638"/>
    <w:rsid w:val="00D1751F"/>
    <w:rsid w:val="00D25049"/>
    <w:rsid w:val="00D30041"/>
    <w:rsid w:val="00D31D2C"/>
    <w:rsid w:val="00D33F3D"/>
    <w:rsid w:val="00D40C86"/>
    <w:rsid w:val="00D44CBF"/>
    <w:rsid w:val="00D53A1E"/>
    <w:rsid w:val="00D56099"/>
    <w:rsid w:val="00D56C76"/>
    <w:rsid w:val="00D57CE3"/>
    <w:rsid w:val="00D64DB5"/>
    <w:rsid w:val="00D72F4C"/>
    <w:rsid w:val="00D761BB"/>
    <w:rsid w:val="00D80157"/>
    <w:rsid w:val="00D8027C"/>
    <w:rsid w:val="00D807FC"/>
    <w:rsid w:val="00D82B39"/>
    <w:rsid w:val="00D8313D"/>
    <w:rsid w:val="00D83F1A"/>
    <w:rsid w:val="00D862AA"/>
    <w:rsid w:val="00D9270C"/>
    <w:rsid w:val="00DA5FEB"/>
    <w:rsid w:val="00DB530F"/>
    <w:rsid w:val="00DC1F5D"/>
    <w:rsid w:val="00DD7C15"/>
    <w:rsid w:val="00DE2354"/>
    <w:rsid w:val="00DE35D3"/>
    <w:rsid w:val="00DE3984"/>
    <w:rsid w:val="00DE7983"/>
    <w:rsid w:val="00DF30A5"/>
    <w:rsid w:val="00DF3864"/>
    <w:rsid w:val="00E02F10"/>
    <w:rsid w:val="00E0501D"/>
    <w:rsid w:val="00E078FB"/>
    <w:rsid w:val="00E1076F"/>
    <w:rsid w:val="00E11130"/>
    <w:rsid w:val="00E13D1F"/>
    <w:rsid w:val="00E153A4"/>
    <w:rsid w:val="00E22A87"/>
    <w:rsid w:val="00E26CA0"/>
    <w:rsid w:val="00E27759"/>
    <w:rsid w:val="00E35235"/>
    <w:rsid w:val="00E374AB"/>
    <w:rsid w:val="00E40396"/>
    <w:rsid w:val="00E44C4E"/>
    <w:rsid w:val="00E44F28"/>
    <w:rsid w:val="00E4507C"/>
    <w:rsid w:val="00E466BF"/>
    <w:rsid w:val="00E477C2"/>
    <w:rsid w:val="00E55616"/>
    <w:rsid w:val="00E63946"/>
    <w:rsid w:val="00E718A3"/>
    <w:rsid w:val="00E7433B"/>
    <w:rsid w:val="00E76EE1"/>
    <w:rsid w:val="00E81A33"/>
    <w:rsid w:val="00E82C32"/>
    <w:rsid w:val="00E92AC5"/>
    <w:rsid w:val="00E9448A"/>
    <w:rsid w:val="00E9683C"/>
    <w:rsid w:val="00EA260A"/>
    <w:rsid w:val="00EC428D"/>
    <w:rsid w:val="00ED6B3C"/>
    <w:rsid w:val="00EE2CFC"/>
    <w:rsid w:val="00EF27D9"/>
    <w:rsid w:val="00EF30DE"/>
    <w:rsid w:val="00EF4727"/>
    <w:rsid w:val="00F00F74"/>
    <w:rsid w:val="00F06BB7"/>
    <w:rsid w:val="00F1128C"/>
    <w:rsid w:val="00F16304"/>
    <w:rsid w:val="00F24C78"/>
    <w:rsid w:val="00F24C88"/>
    <w:rsid w:val="00F25631"/>
    <w:rsid w:val="00F315B3"/>
    <w:rsid w:val="00F31FB2"/>
    <w:rsid w:val="00F33D87"/>
    <w:rsid w:val="00F40EC9"/>
    <w:rsid w:val="00F4170F"/>
    <w:rsid w:val="00F4253C"/>
    <w:rsid w:val="00F46AC8"/>
    <w:rsid w:val="00F52223"/>
    <w:rsid w:val="00F7771E"/>
    <w:rsid w:val="00F864CB"/>
    <w:rsid w:val="00F9061F"/>
    <w:rsid w:val="00F947E3"/>
    <w:rsid w:val="00F94B97"/>
    <w:rsid w:val="00F957C3"/>
    <w:rsid w:val="00FA3BCE"/>
    <w:rsid w:val="00FB09C9"/>
    <w:rsid w:val="00FB4101"/>
    <w:rsid w:val="00FB492B"/>
    <w:rsid w:val="00FB7146"/>
    <w:rsid w:val="00FC2061"/>
    <w:rsid w:val="00FC3D95"/>
    <w:rsid w:val="00FC601D"/>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rsid w:val="002B26AE"/>
  </w:style>
  <w:style w:type="character" w:styleId="UnresolvedMention">
    <w:name w:val="Unresolved Mention"/>
    <w:basedOn w:val="DefaultParagraphFont"/>
    <w:uiPriority w:val="99"/>
    <w:semiHidden/>
    <w:unhideWhenUsed/>
    <w:rsid w:val="00B75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ontiersin.org/articles/10.3389/fpls.2018.01250/full" TargetMode="External"/><Relationship Id="rId2" Type="http://schemas.openxmlformats.org/officeDocument/2006/relationships/hyperlink" Target="https://link.springer.com/article/10.1007/s00122-013-2059-z" TargetMode="External"/><Relationship Id="rId1" Type="http://schemas.openxmlformats.org/officeDocument/2006/relationships/hyperlink" Target="https://www.nature.com/articles/ng.3784" TargetMode="External"/><Relationship Id="rId5" Type="http://schemas.openxmlformats.org/officeDocument/2006/relationships/hyperlink" Target="https://acsess.onlinelibrary.wiley.com/doi/full/10.3835/plantgenome2017.10.0093" TargetMode="External"/><Relationship Id="rId4" Type="http://schemas.openxmlformats.org/officeDocument/2006/relationships/hyperlink" Target="https://pubmed.ncbi.nlm.nih.gov/2744367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dryad.org/stash/dataset/doi:10.5061/dryad.ghx3ffbjv"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7830</Words>
  <Characters>44635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cp:revision>
  <dcterms:created xsi:type="dcterms:W3CDTF">2020-10-26T21:58:00Z</dcterms:created>
  <dcterms:modified xsi:type="dcterms:W3CDTF">2020-10-26T21:58:00Z</dcterms:modified>
</cp:coreProperties>
</file>